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32476" w14:textId="77777777" w:rsidR="00FD0CF6" w:rsidRPr="00AC79EA" w:rsidRDefault="00FD0CF6" w:rsidP="00C71827">
      <w:pPr>
        <w:pStyle w:val="Heading1"/>
        <w:spacing w:line="360" w:lineRule="auto"/>
        <w:rPr>
          <w:rFonts w:ascii="Times New Roman" w:hAnsi="Times New Roman" w:cs="Times New Roman"/>
        </w:rPr>
      </w:pPr>
      <w:r w:rsidRPr="00AC79EA">
        <w:rPr>
          <w:rFonts w:ascii="Times New Roman" w:hAnsi="Times New Roman" w:cs="Times New Roman"/>
        </w:rPr>
        <w:t>Title</w:t>
      </w:r>
    </w:p>
    <w:p w14:paraId="3A0AA9BF" w14:textId="77777777" w:rsidR="00FD0CF6" w:rsidRPr="00AC79EA" w:rsidRDefault="00FD0CF6" w:rsidP="00C71827">
      <w:pPr>
        <w:spacing w:line="360" w:lineRule="auto"/>
        <w:rPr>
          <w:rFonts w:ascii="Times New Roman" w:hAnsi="Times New Roman" w:cs="Times New Roman"/>
        </w:rPr>
      </w:pPr>
    </w:p>
    <w:p w14:paraId="461EC6FF" w14:textId="77777777" w:rsidR="00FD0CF6" w:rsidRPr="00AC79EA" w:rsidRDefault="00FD0CF6" w:rsidP="00C71827">
      <w:pPr>
        <w:pStyle w:val="Heading1"/>
        <w:spacing w:line="360" w:lineRule="auto"/>
        <w:rPr>
          <w:rFonts w:ascii="Times New Roman" w:hAnsi="Times New Roman" w:cs="Times New Roman"/>
        </w:rPr>
      </w:pPr>
      <w:r w:rsidRPr="00AC79EA">
        <w:rPr>
          <w:rFonts w:ascii="Times New Roman" w:hAnsi="Times New Roman" w:cs="Times New Roman"/>
        </w:rPr>
        <w:t>Abstract</w:t>
      </w:r>
    </w:p>
    <w:p w14:paraId="25C510D6" w14:textId="77777777" w:rsidR="00FD0CF6" w:rsidRPr="00AC79EA" w:rsidRDefault="00FD0CF6" w:rsidP="00C71827">
      <w:pPr>
        <w:spacing w:line="360" w:lineRule="auto"/>
        <w:rPr>
          <w:rFonts w:ascii="Times New Roman" w:hAnsi="Times New Roman" w:cs="Times New Roman"/>
        </w:rPr>
      </w:pPr>
    </w:p>
    <w:p w14:paraId="1423A04F" w14:textId="77777777" w:rsidR="00FD0CF6" w:rsidRPr="00AC79EA" w:rsidRDefault="00FD0CF6" w:rsidP="00C71827">
      <w:pPr>
        <w:spacing w:line="360" w:lineRule="auto"/>
        <w:rPr>
          <w:rFonts w:ascii="Times New Roman" w:hAnsi="Times New Roman" w:cs="Times New Roman"/>
        </w:rPr>
      </w:pPr>
    </w:p>
    <w:p w14:paraId="35C9C3E0" w14:textId="77777777" w:rsidR="00FD0CF6" w:rsidRPr="00AC79EA" w:rsidRDefault="00FD0CF6" w:rsidP="00C71827">
      <w:pPr>
        <w:spacing w:line="360" w:lineRule="auto"/>
        <w:rPr>
          <w:rFonts w:ascii="Times New Roman" w:hAnsi="Times New Roman" w:cs="Times New Roman"/>
          <w:sz w:val="40"/>
          <w:szCs w:val="40"/>
        </w:rPr>
      </w:pPr>
      <w:r w:rsidRPr="00AC79EA">
        <w:rPr>
          <w:rFonts w:ascii="Times New Roman" w:hAnsi="Times New Roman" w:cs="Times New Roman"/>
        </w:rPr>
        <w:br w:type="page"/>
      </w:r>
    </w:p>
    <w:p w14:paraId="186C45AA" w14:textId="77777777" w:rsidR="00FD0CF6" w:rsidRPr="00AC79EA" w:rsidRDefault="00FD0CF6" w:rsidP="00C71827">
      <w:pPr>
        <w:pStyle w:val="Heading1"/>
        <w:spacing w:line="360" w:lineRule="auto"/>
        <w:rPr>
          <w:rFonts w:ascii="Times New Roman" w:hAnsi="Times New Roman" w:cs="Times New Roman"/>
        </w:rPr>
      </w:pPr>
      <w:r w:rsidRPr="00AC79EA">
        <w:rPr>
          <w:rFonts w:ascii="Times New Roman" w:hAnsi="Times New Roman" w:cs="Times New Roman"/>
        </w:rPr>
        <w:lastRenderedPageBreak/>
        <w:t>Introduction</w:t>
      </w:r>
    </w:p>
    <w:p w14:paraId="0CB943B5" w14:textId="77777777" w:rsidR="00FD0CF6" w:rsidRPr="00AC79EA" w:rsidRDefault="00FD0CF6" w:rsidP="00C71827">
      <w:pPr>
        <w:spacing w:line="360" w:lineRule="auto"/>
        <w:rPr>
          <w:rFonts w:ascii="Times New Roman" w:hAnsi="Times New Roman" w:cs="Times New Roman"/>
        </w:rPr>
      </w:pPr>
    </w:p>
    <w:p w14:paraId="3A672C07" w14:textId="77777777" w:rsidR="00FD0CF6" w:rsidRPr="00AC79EA" w:rsidRDefault="00FD0CF6" w:rsidP="00C71827">
      <w:pPr>
        <w:spacing w:line="360" w:lineRule="auto"/>
        <w:rPr>
          <w:rFonts w:ascii="Times New Roman" w:hAnsi="Times New Roman" w:cs="Times New Roman"/>
        </w:rPr>
      </w:pPr>
    </w:p>
    <w:p w14:paraId="2310E801" w14:textId="77777777" w:rsidR="006E2F24" w:rsidRPr="00AC79EA" w:rsidRDefault="006E2F24" w:rsidP="00C71827">
      <w:pPr>
        <w:pStyle w:val="Thesisstyle"/>
        <w:spacing w:line="360" w:lineRule="auto"/>
      </w:pPr>
      <w:r w:rsidRPr="00AC79EA">
        <w:t xml:space="preserve">Cognitive biases are important in the development and maintenance of emotional disorders (for reviews, see </w:t>
      </w:r>
      <w:r w:rsidRPr="00AC79EA">
        <w:fldChar w:fldCharType="begin" w:fldLock="1"/>
      </w:r>
      <w:r w:rsidRPr="00AC79EA">
        <w:instrText>ADDIN CSL_CITATION { "citationItems" : [ { "id" : "ITEM-1", "itemData" : { "DOI" : "10.1016/j.cpr.2009.11.003", "ISBN" : "02727358", "ISSN" : "02727358", "PMID" : "20005616", "abstract" : "A wealth of research demonstrates attentional biases toward threat in the anxiety disorders. Several models have been advanced to explain these biases in anxiety, yet the mechanisms comprising and mediating the biases remain unclear. In the present article, we review evidence regarding the mechanisms of attentional biases through careful examination of the components of attentional bias, the mechanisms underlying these components, and the stage of information processing during which the biases occur. Facilitated attention, difficulty in disengagement, and attentional avoidance comprise the components of attentional bias. A threat detection mechanism likely underlies facilitated attention, a process that may be neurally centered around the amygdala. Attentional control ability likely underlies difficulty in disengagement, emotion regulation goals likely underlie attentional avoidance, and both of these processes may be neurally centered around prefrontal cortex functioning. The threat detection mechanism may be a mostly automatic process, attentional avoidance may be a mostly strategic process, and difficulty in disengagement may be a mixture of automatic and strategic processing. Recommendations for future research are discussed. ?? 2009 Elsevier Ltd. All rights reserved.", "author" : [ { "dropping-particle" : "", "family" : "Cisler", "given" : "Josh M", "non-dropping-particle" : "", "parse-names" : false, "suffix" : "" }, { "dropping-particle" : "", "family" : "Koster", "given" : "Ernst H W", "non-dropping-particle" : "", "parse-names" : false, "suffix" : "" } ], "container-title" : "Clinical Psychology Review", "id" : "ITEM-1", "issue" : "2", "issued" : { "date-parts" : [ [ "2010" ] ] }, "page" : "203-216", "publisher" : "Elsevier Ltd", "title" : "Mechanisms of attentional biases towards threat in anxiety disorders: An integrative review", "type" : "article-journal", "volume" : "30" }, "uris" : [ "http://www.mendeley.com/documents/?uuid=191e21b6-acaf-4a0b-ae01-3b9d44c1feae" ] }, { "id" : "ITEM-2",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"ITEM-2", "issued" : { "date-parts" : [ [ "2010", "1" ] ] }, "page" : "285-312", "title" : "Cognition and depression: current status and future directions.", "type" : "article-journal", "volume" : "6" }, "uris" : [ "http://www.mendeley.com/documents/?uuid=b31d92a5-afe0-42f6-b9e4-d659c18bae90" ] }, { "id" : "ITEM-3", "itemData" : { "DOI" : "10.1146/annurev.ps.45.020194.000325", "author" : [ { "dropping-particle" : "", "family" : "Mathews", "given" : "Andrew", "non-dropping-particle" : "", "parse-names" : false, "suffix" : "" }, { "dropping-particle" : "", "family" : "MacLeod", "given" : "Colin", "non-dropping-particle" : "", "parse-names" : false, "suffix" : "" } ], "container-title" : "Annual review of Psychology", "id" : "ITEM-3", "issued" : { "date-parts" : [ [ "1994" ] ] }, "page" : "25-50", "title" : "Cognitive approaches to emotion and emotional disorders", "type" : "article-journal", "volume" : "45" }, "uris" : [ "http://www.mendeley.com/documents/?uuid=d8f7cf6e-977e-49e1-867f-68af2a3ee6d6" ] }, { "id" : "ITEM-4",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"ITEM-4", "issued" : { "date-parts" : [ [ "2005", "1" ] ] }, "page" : "167-95", "title" : "Cognitive vulnerability to emotional disorders.", "type" : "article-journal", "volume" : "1" }, "uris" : [ "http://www.mendeley.com/documents/?uuid=a26d4428-4d4f-45d2-b1be-cdfefdc8cf38" ] } ], "mendeley" : { "formattedCitation" : "(Cisler &amp; Koster, 2010; Gotlib &amp; Joormann, 2010; Mathews &amp; MacLeod, 1994, 2005)", "plainTextFormattedCitation" : "(Cisler &amp; Koster, 2010; Gotlib &amp; Joormann, 2010; Mathews &amp; MacLeod, 1994, 2005)", "previouslyFormattedCitation" : "(Cisler &amp; Koster, 2010; Gotlib &amp; Joormann, 2010; Mathews &amp; MacLeod, 1994, 2005)" }, "properties" : {  }, "schema" : "https://github.com/citation-style-language/schema/raw/master/csl-citation.json" }</w:instrText>
      </w:r>
      <w:r w:rsidRPr="00AC79EA">
        <w:fldChar w:fldCharType="separate"/>
      </w:r>
      <w:r w:rsidRPr="00AC79EA">
        <w:rPr>
          <w:noProof/>
        </w:rPr>
        <w:t>(Cisler &amp; Koster, 2010; Gotlib &amp; Joormann, 2010; Mathews &amp; MacLeod, 1994, 2005)</w:t>
      </w:r>
      <w:r w:rsidRPr="00AC79EA">
        <w:fldChar w:fldCharType="end"/>
      </w:r>
      <w:r w:rsidRPr="00AC79EA">
        <w:t xml:space="preserve">. Automatic tendencies to selectively process negative, relative to benign or positive material, is associated with anxiety and depression, and these biases have been documented in attention, interpretation of ambiguity, as well as in memory. Studies examining selective processing biases in relation to emotional vulnerability have tended to examine a single process in isolation with few studies examining more than one bias in a single study </w:t>
      </w:r>
      <w:r w:rsidRPr="00AC79EA">
        <w:fldChar w:fldCharType="begin" w:fldLock="1"/>
      </w:r>
      <w:r w:rsidRPr="00AC79EA">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"id" : "ITEM-2", "itemData" : { "DOI" : "10.10.6/j.cpr.2012.04.003", "abstract" : "Drawing from substantial evidence demonstrating cognitive biases in depression at various stages of information processing (i.e., attention, interpretation, memory, cognitive control), we argue for an approach that considers the interplay among these processes. This paper attempts to apply the combined cognitive bias hypothesis (Hirsch, Mathews, &amp; Clark, 2006) to depression research and reviews competing theoretical frameworks that have guided research in this area. We draw on current findings from behavioral studies on the interplay between depression-related processing biases. These data indicate that various cognitive biases are associated. However, it is not clear whether single or multiple biases are most predictive of depressive symptoms. We conclude this article with theoretical and clinical implications of the current state of research in this field and propose a number of ways in which research on the combined cognitive bias hypothesis can be advanced.", "author" : [ { "dropping-particle" : "", "family" : "Everaert", "given" : "Jonas", "non-dropping-particle" : "", "parse-names" : false, "suffix" : "" }, { "dropping-particle" : "", "family" : "Koster", "given" : "Ernst H W", "non-dropping-particle" : "", "parse-names" : false, "suffix" : "" }, { "dropping-particle" : "", "family" : "Derakshan", "given" : "Nazanin", "non-dropping-particle" : "", "parse-names" : false, "suffix" : "" } ], "container-title" : "Clinical Psychology Review", "id" : "ITEM-2", "issue" : "5", "issued" : { "date-parts" : [ [ "2012" ] ] }, "page" : "1-30", "title" : "The Combined Cognitive Bias Hypothesis in Depression: A State-of-the-art", "type" : "article-journal", "volume" : "32" }, "uris" : [ "http://www.mendeley.com/documents/?uuid=453dea15-fe6e-406f-a55f-667a8715366e" ] } ], "mendeley" : { "formattedCitation" : "(Everaert, Koster, &amp; Derakshan, 2012; Hirsch, Clark, &amp; Mathews, 2006)", "plainTextFormattedCitation" : "(Everaert, Koster, &amp; Derakshan, 2012; Hirsch, Clark, &amp; Mathews, 2006)", "previouslyFormattedCitation" : "(Everaert, Koster, &amp; Derakshan, 2012; Hirsch, Clark, &amp; Mathews, 2006)" }, "properties" : {  }, "schema" : "https://github.com/citation-style-language/schema/raw/master/csl-citation.json" }</w:instrText>
      </w:r>
      <w:r w:rsidRPr="00AC79EA">
        <w:fldChar w:fldCharType="separate"/>
      </w:r>
      <w:r w:rsidRPr="00AC79EA">
        <w:rPr>
          <w:noProof/>
        </w:rPr>
        <w:t>(Everaert, Koster, &amp; Derakshan, 2012; Hirsch, Clark, &amp; Mathews, 2006)</w:t>
      </w:r>
      <w:r w:rsidRPr="00AC79EA">
        <w:fldChar w:fldCharType="end"/>
      </w:r>
      <w:r w:rsidRPr="00AC79EA">
        <w:t xml:space="preserve">.  The combined cognitive bias hypothesis (CCBH: </w:t>
      </w:r>
      <w:r w:rsidRPr="00AC79EA">
        <w:fldChar w:fldCharType="begin" w:fldLock="1"/>
      </w:r>
      <w:r w:rsidRPr="00AC79EA">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"manualFormatting" : "Hirsch et al., 2006)", "plainTextFormattedCitation" : "(Hirsch et al., 2006)", "previouslyFormattedCitation" : "(Hirsch et al., 2006)" }, "properties" : {  }, "schema" : "https://github.com/citation-style-language/schema/raw/master/csl-citation.json" }</w:instrText>
      </w:r>
      <w:r w:rsidRPr="00AC79EA">
        <w:fldChar w:fldCharType="separate"/>
      </w:r>
      <w:r w:rsidRPr="00AC79EA">
        <w:rPr>
          <w:noProof/>
        </w:rPr>
        <w:t>Hirsch et al., 2006)</w:t>
      </w:r>
      <w:r w:rsidRPr="00AC79EA">
        <w:fldChar w:fldCharType="end"/>
      </w:r>
      <w:r w:rsidRPr="00AC79EA">
        <w:t xml:space="preserve">, however, proposes that cognitive biases do not work in isolation to influence emotional vulnerability, but rather, they influence each other and interact to influence other variables, including emotional vulnerability. For example, increased attentional bias towards threatening stimuli might influence the degree to which less clearly negative information is interpreted more negatively, which in turn could plausibly influence memory for that stimulus. Such a series of causally related negative biases would be expected to propagate emotional vulnerability. The CCBH also suggests that targeting one process in order to produce a change in another is one way in which psychological interventions (e.g., cognitive behaviour therapy, cognitive bias modification) could be utilized to reduce emotional vulnerability. One study conducted in adults, for instance, concluded that memory bias may be more effectively modified by targeting emotional processing in another domain, such as interpretation bias </w:t>
      </w:r>
      <w:r w:rsidRPr="00AC79EA">
        <w:fldChar w:fldCharType="begin" w:fldLock="1"/>
      </w:r>
      <w:r w:rsidRPr="00AC79EA">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van Oostrom, Isaac, Becker, &amp; Speckens, 2014)", "manualFormatting" : "(Vrijsen, van Oostrom, Isaac, Becker, &amp; Speckens, 2014", "plainTextFormattedCitation" : "(Vrijsen, van Oostrom, Isaac, Becker, &amp; Speckens, 2014)", "previouslyFormattedCitation" : "(Vrijsen, van Oostrom, Isaac, Becker, &amp; Speckens, 2014)" }, "properties" : {  }, "schema" : "https://github.com/citation-style-language/schema/raw/master/csl-citation.json" }</w:instrText>
      </w:r>
      <w:r w:rsidRPr="00AC79EA">
        <w:fldChar w:fldCharType="separate"/>
      </w:r>
      <w:r w:rsidRPr="00AC79EA">
        <w:rPr>
          <w:noProof/>
        </w:rPr>
        <w:t>(Vrijsen, van Oostrom, Isaac, Becker, &amp; Speckens, 2014</w:t>
      </w:r>
      <w:r w:rsidRPr="00AC79EA">
        <w:fldChar w:fldCharType="end"/>
      </w:r>
      <w:r w:rsidRPr="00AC79EA">
        <w:t xml:space="preserve">, also see </w:t>
      </w:r>
      <w:r w:rsidRPr="00AC79EA">
        <w:fldChar w:fldCharType="begin" w:fldLock="1"/>
      </w:r>
      <w:r w:rsidRPr="00AC79EA">
        <w:instrText>ADDIN CSL_CITATION { "citationItems" : [ { "id" : "ITEM-1", "itemData" : { "DOI" : "10.1177/1745691611421205", "ISBN" : "1745-6916", "ISSN" : "1745-6916", "abstract" : "Research conducted within the general paradigm of cognitive bias\\nmodification (CBM) reveals that emotional biases in attention,\\ninterpretation, and memory are not merely associated with emotional\\ndisorders but contribute to them. After briefly describing research on\\nboth emotional biases and their modification, the authors examine\\nsimilarities between CBM paradigms and older experimental paradigms used\\nin research on learning and memory. The techniques and goals of CBM\\nresearch are compared with other approaches to understanding\\ncognition-emotion interactions. From a functional perspective, the CBM\\ntradition reminds us to use experimental tools to evaluate assumptions\\nabout clinical phenomena and, more generally, about causal relationships\\nbetween cognitive processing and emotion.", "author" : [ { "dropping-particle" : "", "family" : "Hertel", "given" : "Paula T", "non-dropping-particle" : "", "parse-names" : false, "suffix" : "" }, { "dropping-particle" : "", "family" : "Mathews", "given" : "Andrew", "non-dropping-particle" : "", "parse-names" : false, "suffix" : "" } ], "container-title" : "Perspectives on Psychological Science", "id" : "ITEM-1", "issue" : "6", "issued" : { "date-parts" : [ [ "2011" ] ] }, "page" : "521-536", "title" : "Cognitive Bias Modification: Past Perspectives, Current Findings, and Future Applications", "type" : "article-journal", "volume" : "6" }, "uris" : [ "http://www.mendeley.com/documents/?uuid=6d047009-a13b-4fee-a5e8-8042f373a0d8" ] } ], "mendeley" : { "formattedCitation" : "(Hertel &amp; Mathews, 2011)", "manualFormatting" : "Hertel &amp; Mathews, 2011)", "plainTextFormattedCitation" : "(Hertel &amp; Mathews, 2011)", "previouslyFormattedCitation" : "(Hertel &amp; Mathews, 2011)" }, "properties" : {  }, "schema" : "https://github.com/citation-style-language/schema/raw/master/csl-citation.json" }</w:instrText>
      </w:r>
      <w:r w:rsidRPr="00AC79EA">
        <w:fldChar w:fldCharType="separate"/>
      </w:r>
      <w:r w:rsidRPr="00AC79EA">
        <w:rPr>
          <w:noProof/>
        </w:rPr>
        <w:t>Hertel &amp; Mathews, 2011)</w:t>
      </w:r>
      <w:r w:rsidRPr="00AC79EA">
        <w:fldChar w:fldCharType="end"/>
      </w:r>
      <w:r w:rsidRPr="00AC79EA">
        <w:t xml:space="preserve">. A further study in adults investigated the functional relationships among cognitive biases in a subclinical depressed sample and found that while attentional bias was not directly associated with memory bias, there was an indirect association via interpretation bias </w:t>
      </w:r>
      <w:r w:rsidRPr="00AC79EA">
        <w:fldChar w:fldCharType="begin" w:fldLock="1"/>
      </w:r>
      <w:r w:rsidRPr="00AC79EA">
        <w:instrText>ADDIN CSL_CITATION { "citationItems" : [ { "id" : "ITEM-1", "itemData" : { "DOI" : "10.1080/02699931.2013.787972", "ISSN" : "1464-0600", "PMID" : "23627259", "abstract" : "Little research has investigated functional relations among attention, interpretation, and memory biases in depressed samples. The present study tested the indirect effect of attention bias on memory through interpretation bias as an intervening variable in a mixed sample of non-depressed and subclinically depressed individuals. Subclinically depressed and non-depressed individuals completed a spatial cueing task (to measure attention bias), followed by a scrambled sentences test (to measure interpretation bias), and an incidental free recall task (to measure memory bias). Bias-corrected bootstrapping yielded evidence for the hypothesised indirect effect model, in that an emotional bias in attention is related to a congruent bias in interpretative choices which are in turn reflected in memory. These findings extend previous research and provide further support for the combined cognitive bias hypothesis in depression. Theoretical and clinical implications of our findings are discussed.", "author" : [ { "dropping-particle" : "", "family" : "Everaert", "given" : "Jonas", "non-dropping-particle" : "", "parse-names" : false, "suffix" : "" }, { "dropping-particle" : "", "family" : "Tierens", "given" : "Marlies", "non-dropping-particle" : "", "parse-names" : false, "suffix" : "" }, { "dropping-particle" : "", "family" : "Uzieblo", "given" : "Kasia", "non-dropping-particle" : "", "parse-names" : false, "suffix" : "" }, { "dropping-particle" : "", "family" : "Koster", "given" : "Ernst H W", "non-dropping-particle" : "", "parse-names" : false, "suffix" : "" } ], "container-title" : "Cognition &amp; emotion", "id" : "ITEM-1", "issue" : "8", "issued" : { "date-parts" : [ [ "2013", "1" ] ] }, "page" : "1450-9", "title" : "The indirect effect of attention bias on memory via interpretation bias: evidence for the combined cognitive bias hypothesis in subclinical depression.", "type" : "article-journal", "volume" : "27" }, "uris" : [ "http://www.mendeley.com/documents/?uuid=7c1b28bd-a330-40ba-b5d8-6a4c428cde24" ] } ], "mendeley" : { "formattedCitation" : "(Everaert, Tierens, Uzieblo, &amp; Koster, 2013)", "plainTextFormattedCitation" : "(Everaert, Tierens, Uzieblo, &amp; Koster, 2013)", "previouslyFormattedCitation" : "(Everaert, Tierens, Uzieblo, &amp; Koster, 2013)" }, "properties" : {  }, "schema" : "https://github.com/citation-style-language/schema/raw/master/csl-citation.json" }</w:instrText>
      </w:r>
      <w:r w:rsidRPr="00AC79EA">
        <w:fldChar w:fldCharType="separate"/>
      </w:r>
      <w:r w:rsidRPr="00AC79EA">
        <w:rPr>
          <w:noProof/>
        </w:rPr>
        <w:t>(Everaert, Tierens, Uzieblo, &amp; Koster, 2013)</w:t>
      </w:r>
      <w:r w:rsidRPr="00AC79EA">
        <w:fldChar w:fldCharType="end"/>
      </w:r>
      <w:r w:rsidRPr="00AC79EA">
        <w:t xml:space="preserve">. These results provide some indication that biased cognition in one domain may not act in isolation, but rather may influence other processing biases to ultimately influence emotional vulnerability. </w:t>
      </w:r>
    </w:p>
    <w:p w14:paraId="5AA13193" w14:textId="77777777" w:rsidR="006E2F24" w:rsidRPr="00AC79EA" w:rsidRDefault="006E2F24" w:rsidP="00C71827">
      <w:pPr>
        <w:pStyle w:val="Thesisstyle"/>
        <w:spacing w:line="360" w:lineRule="auto"/>
      </w:pPr>
      <w:commentRangeStart w:id="0"/>
      <w:r w:rsidRPr="00AC79EA">
        <w:lastRenderedPageBreak/>
        <w:t>In</w:t>
      </w:r>
      <w:commentRangeEnd w:id="0"/>
      <w:r w:rsidRPr="00AC79EA">
        <w:rPr>
          <w:rStyle w:val="CommentReference"/>
        </w:rPr>
        <w:commentReference w:id="0"/>
      </w:r>
      <w:r w:rsidRPr="00AC79EA">
        <w:t xml:space="preserve"> one study </w:t>
      </w:r>
      <w:r w:rsidRPr="00AC79EA">
        <w:fldChar w:fldCharType="begin" w:fldLock="1"/>
      </w:r>
      <w:r w:rsidRPr="00AC79EA">
        <w:instrText>ADDIN CSL_CITATION { "citationItems" : [ { "id" : "ITEM-1", "itemData" : { "DOI" : "10.1037/a0035250", "ISSN" : "1931-1516", "PMID" : "24512247", "abstract" : "Emotional biases in attention, interpretation, and memory are viewed as important cognitive processes underlying symptoms of depression. To date, there is a limited understanding of the interplay among these processing biases. This study tested the dependence of memory on depression-related biases in attention and interpretation. Subclinically depressed and nondepressed participants completed a computerized version of the scrambled sentences test (measuring interpretation bias) while their eye movements were recorded (measuring attention bias). This task was followed by an incidental free recall test of previously constructed interpretations (measuring memory bias). Path analysis revealed a good fit for the model in which selective orienting of attention was associated with interpretation bias, which in turn was associated with a congruent bias in memory. Also, a good fit was observed for a path model in which biases in the maintenance of attention and interpretation were associated with memory bias. Both path models attained a superior fit compared with path models without the theorized functional relations among processing biases. These findings enhance understanding of how mechanisms of attention and interpretation regulate what is remembered. As such, they offer support for the combined cognitive biases hypothesis or the notion that emotionally biased cognitive processes are not isolated mechanisms but instead influence each other. Implications for theoretical models and emotion regulation across the spectrum of depressive symptoms are discussed.", "author" : [ { "dropping-particle" : "", "family" : "Everaert", "given" : "Jonas", "non-dropping-particle" : "", "parse-names" : false, "suffix" : "" }, { "dropping-particle" : "", "family" : "Duyck", "given" : "Wouter", "non-dropping-particle" : "", "parse-names" : false, "suffix" : "" }, { "dropping-particle" : "", "family" : "Koster", "given" : "Ernst H W", "non-dropping-particle" : "", "parse-names" : false, "suffix" : "" } ], "container-title" : "Emotion", "id" : "ITEM-1", "issue" : "2", "issued" : { "date-parts" : [ [ "2014", "4" ] ] }, "page" : "331-40", "title" : "Attention, interpretation, and memory biases in subclinical depression: a proof-of-principle test of the combined cognitive biases hypothesis.", "type" : "article-journal", "volume" : "14" }, "uris" : [ "http://www.mendeley.com/documents/?uuid=e7641518-8b53-4ff7-ad28-7fdad5e32162" ] } ], "mendeley" : { "formattedCitation" : "(Everaert, Duyck, &amp; Koster, 2014)", "plainTextFormattedCitation" : "(Everaert, Duyck, &amp; Koster, 2014)", "previouslyFormattedCitation" : "(Everaert, Duyck, &amp; Koster, 2014)" }, "properties" : {  }, "schema" : "https://github.com/citation-style-language/schema/raw/master/csl-citation.json" }</w:instrText>
      </w:r>
      <w:r w:rsidRPr="00AC79EA">
        <w:fldChar w:fldCharType="separate"/>
      </w:r>
      <w:r w:rsidRPr="00AC79EA">
        <w:rPr>
          <w:noProof/>
        </w:rPr>
        <w:t>(Everaert, Duyck, &amp; Koster, 2014)</w:t>
      </w:r>
      <w:r w:rsidRPr="00AC79EA">
        <w:fldChar w:fldCharType="end"/>
      </w:r>
      <w:r w:rsidRPr="00AC79EA">
        <w:t xml:space="preserve"> a novel computerised version of the scrambled sentences task </w:t>
      </w:r>
      <w:r w:rsidRPr="00AC79EA">
        <w:fldChar w:fldCharType="begin" w:fldLock="1"/>
      </w:r>
      <w:r w:rsidRPr="00AC79EA">
        <w:instrText>ADDIN CSL_CITATION { "citationItems" : [ { "id" : "ITEM-1", "itemData" : { "DOI" : "10.1037/0022-3514.75.6.1559", "ISBN" : "0022-3514", "ISSN" : "0022-3514", "PMID" : "9914666", "abstract" : "This research tested the idea that a cognitive vulnerability to depression can be concealed by thought suppression and revealed when cognitive demands undermine mental control. Depressive, at-risk, and nondepressive participants unscrambled sentences that could from either positive or depressive statements. Half of the participants also received a cognitive load. The results indicated that without a load, at-risk participants showed little evidence of depressive thinking, producing a similar rate of positive statements as did nondepressive individuals and a lower percentage of negative statements than did depressive participants. However, the cognitive load caused an increase in at-risk participants' production of negative statements, revealing a previously undetected tendency toward negative thinking that made them resemble depressive participants. As predicted, this effect was especially pronounced among individuals who routinely engaged in thought suppression.", "author" : [ { "dropping-particle" : "", "family" : "Wenzlaff", "given" : "R M", "non-dropping-particle" : "", "parse-names" : false, "suffix" : "" }, { "dropping-particle" : "", "family" : "Bates", "given" : "D E", "non-dropping-particle" : "", "parse-names" : false, "suffix" : "" } ], "container-title" : "Journal of personality and social psychology", "id" : "ITEM-1", "issue" : "6", "issued" : { "date-parts" : [ [ "1998" ] ] }, "page" : "1559-1571", "title" : "Unmasking a cognitive vulnerability to depression: how lapses in mental control reveal depressive thinking.", "type" : "article-journal", "volume" : "75" }, "uris" : [ "http://www.mendeley.com/documents/?uuid=9de4dc75-41dd-47f6-b92e-3f228bd236bd" ] } ], "mendeley" : { "formattedCitation" : "(Wenzlaff &amp; Bates, 1998)", "plainTextFormattedCitation" : "(Wenzlaff &amp; Bates, 1998)", "previouslyFormattedCitation" : "(Wenzlaff &amp; Bates, 1998)" }, "properties" : {  }, "schema" : "https://github.com/citation-style-language/schema/raw/master/csl-citation.json" }</w:instrText>
      </w:r>
      <w:r w:rsidRPr="00AC79EA">
        <w:fldChar w:fldCharType="separate"/>
      </w:r>
      <w:r w:rsidRPr="00AC79EA">
        <w:rPr>
          <w:noProof/>
        </w:rPr>
        <w:t>(Wenzlaff &amp; Bates, 1998)</w:t>
      </w:r>
      <w:r w:rsidRPr="00AC79EA">
        <w:fldChar w:fldCharType="end"/>
      </w:r>
      <w:r w:rsidRPr="00AC79EA">
        <w:t xml:space="preserve"> was used to investigate the direct impact of attention bias on interpretation bias to memory bias. Participants are required to unscramble a scrambled sentence to form a grammatically correct sentence of 5 or 6 words. Eye tracking is used to measure attentional bias to negative words based on fixation time on those words, while the ratio of negatively </w:t>
      </w:r>
      <w:proofErr w:type="spellStart"/>
      <w:r w:rsidRPr="00AC79EA">
        <w:t>valenced</w:t>
      </w:r>
      <w:proofErr w:type="spellEnd"/>
      <w:r w:rsidRPr="00AC79EA">
        <w:t xml:space="preserve"> to total unscrambled sentences is used to index interpretation bias. Finally, participants complete an incidental free recall test in which they recall as many of the sentences they constructed as possible, which provides an index of memory bias. From the theoretical framework of the CCBH, incorporating these biases into the same task allows more precise inferences to be made as to how attention bias directly influences interpretation bias, which directly influences memory bias. Two path models were tested, the first omitting relationships between each of the biases, and the second including paths between the biases. The results indicate that the models including functional relationships amongst cognitive biases provided a superior fit of the data. This supports the central notion of the CCBH, namely, cognitive biases in different domains do not act in isolation, but influence each other in sub-clinical depression. The authors conclude that future research should further investigate and take into account the interrelations among cognitive biases.</w:t>
      </w:r>
    </w:p>
    <w:p w14:paraId="74F7AB9E" w14:textId="77777777" w:rsidR="006E2F24" w:rsidRPr="00AC79EA" w:rsidRDefault="006E2F24" w:rsidP="00C71827">
      <w:pPr>
        <w:pStyle w:val="Thesisstyle"/>
        <w:spacing w:line="360" w:lineRule="auto"/>
      </w:pPr>
      <w:r w:rsidRPr="00AC79EA">
        <w:t xml:space="preserve">The research described thus far has addressed the CCBH in adults by examining modelled relationships between biases and symptoms, using tasks that specifically aim to capture the direct effects of one bias on another. Another approach to examine the CCBH is to explore differences in the relationships between biases, in clinical and non-clinical groups. If cognitive biases are found to hold different relationships to one and another in a clinical sample, but not in a normative sample, this would suggest that the interrelationships and interactions among biases might contribute to the pathology itself. In one study, the factor structure of interrelations among cognitive bias measures in attention, inhibition, imagery, and memory were found to differ between a formerly depressed, and non-clinical sample </w:t>
      </w:r>
      <w:r w:rsidRPr="00AC79EA">
        <w:fldChar w:fldCharType="begin" w:fldLock="1"/>
      </w:r>
      <w:r w:rsidRPr="00AC79EA">
        <w:instrText>ADDIN CSL_CITATION { "citationItems" : [ { "id" : "ITEM-1", "itemData" : { "DOI" : "10.1007/s10608-013-9590-8", "ISSN" : "0147-5916", "author" : [ { "dropping-particle" : "", "family" : "Vrijsen", "given" : "Janna N", "non-dropping-particle" : "", "parse-names" : false, "suffix" : "" }, { "dropping-particle" : "", "family" : "Oostrom", "given" : "Iris", "non-dropping-particle" : "van", "parse-names" : false, "suffix" : "" }, { "dropping-particle" : "", "family" : "Isaac", "given" : "Linda", "non-dropping-particle" : "", "parse-names" : false, "suffix" : "" }, { "dropping-particle" : "", "family" : "Becker", "given" : "Eni S", "non-dropping-particle" : "", "parse-names" : false, "suffix" : "" }, { "dropping-particle" : "", "family" : "Speckens", "given" : "Anne", "non-dropping-particle" : "", "parse-names" : false, "suffix" : "" } ], "container-title" : "Cognitive Therapy and Research", "id" : "ITEM-1", "issued" : { "date-parts" : [ [ "2014", "10", "29" ] ] }, "page" : "334-342", "title" : "Coherence Between Attentional and Memory Biases in Sad and Formerly Depressed Individuals", "type" : "article-journal", "volume" : "38" }, "uris" : [ "http://www.mendeley.com/documents/?uuid=df8fef61-ea6a-4b46-beb3-54ce4ce719fa" ] } ], "mendeley" : { "formattedCitation" : "(Vrijsen et al., 2014)", "plainTextFormattedCitation" : "(Vrijsen et al., 2014)", "previouslyFormattedCitation" : "(Vrijsen et al., 2014)" }, "properties" : {  }, "schema" : "https://github.com/citation-style-language/schema/raw/master/csl-citation.json" }</w:instrText>
      </w:r>
      <w:r w:rsidRPr="00AC79EA">
        <w:fldChar w:fldCharType="separate"/>
      </w:r>
      <w:r w:rsidRPr="00AC79EA">
        <w:rPr>
          <w:noProof/>
        </w:rPr>
        <w:t>(Vrijsen et al., 2014)</w:t>
      </w:r>
      <w:r w:rsidRPr="00AC79EA">
        <w:fldChar w:fldCharType="end"/>
      </w:r>
      <w:r w:rsidRPr="00AC79EA">
        <w:t xml:space="preserve">. Coherence between attention and memory bias was found in the non-clinical sample, but not in the formerly depressed sample. This suggests that functional relationships among cognitive biases may differ between vulnerable and less-vulnerable groups. </w:t>
      </w:r>
    </w:p>
    <w:p w14:paraId="5C7FB6B8" w14:textId="77777777" w:rsidR="006E2F24" w:rsidRPr="00AC79EA" w:rsidRDefault="006E2F24" w:rsidP="00C71827">
      <w:pPr>
        <w:pStyle w:val="Thesisstyle"/>
        <w:spacing w:line="360" w:lineRule="auto"/>
      </w:pPr>
      <w:r w:rsidRPr="00AC79EA">
        <w:rPr>
          <w:rFonts w:eastAsia="Times New Roman"/>
          <w:color w:val="010101"/>
          <w:lang w:eastAsia="en-GB"/>
        </w:rPr>
        <w:t xml:space="preserve">With substantive neural, cognitive and social changes occurring during adolescence, this period of development is a key stage for the first-onset and development of emotion </w:t>
      </w:r>
      <w:r w:rsidRPr="00AC79EA">
        <w:rPr>
          <w:rFonts w:eastAsia="Times New Roman"/>
          <w:color w:val="010101"/>
          <w:lang w:eastAsia="en-GB"/>
        </w:rPr>
        <w:lastRenderedPageBreak/>
        <w:t xml:space="preserve">disorders. </w:t>
      </w:r>
      <w:r w:rsidRPr="00AC79EA">
        <w:t xml:space="preserve">Research to date has been performed in almost exclusively adult samples. To our knowledge only a single study to date has examined the combined cognitive bias hypothesis in an adolescent sample </w:t>
      </w:r>
      <w:r w:rsidRPr="00AC79EA">
        <w:fldChar w:fldCharType="begin" w:fldLock="1"/>
      </w:r>
      <w:r w:rsidRPr="00AC79EA">
        <w:instrText>ADDIN CSL_CITATION { "citationItems" : [ { "id" : "ITEM-1", "itemData" : { "DOI" : "10.1080/02699931.2017.1304359", "ISSN" : "0269-9931", "PMID" : "28366048", "abstract" : "ABSTRACTThis is the first study to investigate multiple cognitive biases in adolescence simultaneously, to examine whether anxiety and depression are associated with biases in attention and interpretation, and whether these biases are able to predict unique variance in self-reported levels of anxiety and depression. A total of 681 adolescents performed a Dot Probe Task (DPT), an Emotional Visual Search Task (EVST), and an Interpretation Recognition Task. Attention and interpretation biases were significantly correlated with anxiety. Mixed results were reported with regard to depression: evidence was found for an interpretation bias, and for an attention bias as measured with the EVST but not with the DPT. Furthermore, interpretation and attention biases predicted unique variance in anxiety and depression scores. These results indicate that attention and interpretation biases are unique processes in anxiety and depression. They also suggest that anxiety and depression are partly based on similar underlying...", "author" : [ { "dropping-particle" : "", "family" : "Klein", "given" : "Anke M.", "non-dropping-particle" : "", "parse-names" : false, "suffix" : "" }, { "dropping-particle" : "", "family" : "Voogd", "given" : "Leone", "non-dropping-particle" : "de", "parse-names" : false, "suffix" : "" }, { "dropping-particle" : "", "family" : "Wiers", "given" : "Reinout W.", "non-dropping-particle" : "", "parse-names" : false, "suffix" : "" }, { "dropping-particle" : "", "family" : "Salemink", "given" : "Elske", "non-dropping-particle" : "", "parse-names" : false, "suffix" : "" } ], "container-title" : "Cognition and Emotion", "id" : "ITEM-1", "issue" : "August", "issued" : { "date-parts" : [ [ "2017" ] ] }, "page" : "1-9", "title" : "Biases in attention and interpretation in adolescents with varying levels of anxiety and depression", "type" : "article-journal", "volume" : "9931" }, "uris" : [ "http://www.mendeley.com/documents/?uuid=ec751e77-324c-4fb9-92cb-d7d67d887e3c" ] } ], "mendeley" : { "formattedCitation" : "(Klein, de Voogd, Wiers, &amp; Salemink, 2017)", "plainTextFormattedCitation" : "(Klein, de Voogd, Wiers, &amp; Salemink, 2017)", "previouslyFormattedCitation" : "(Klein, de Voogd, Wiers, &amp; Salemink, 2017)" }, "properties" : {  }, "schema" : "https://github.com/citation-style-language/schema/raw/master/csl-citation.json" }</w:instrText>
      </w:r>
      <w:r w:rsidRPr="00AC79EA">
        <w:fldChar w:fldCharType="separate"/>
      </w:r>
      <w:r w:rsidRPr="00AC79EA">
        <w:rPr>
          <w:noProof/>
        </w:rPr>
        <w:t>(Klein, de Voogd, Wiers, &amp; Salemink, 2017)</w:t>
      </w:r>
      <w:r w:rsidRPr="00AC79EA">
        <w:fldChar w:fldCharType="end"/>
      </w:r>
      <w:r w:rsidRPr="00AC79EA">
        <w:t>. Three cognitive bias measures were used; an emotional visual search task, a dot-probe task, and the interpretation recognition task for children. The results indicate that each cognitive bias predicted unique variance in anxiety and depression, separately, supporting the CCBH proposition that cognitive biases in different domains contribute separately to emotional vulnerability. Further exploration of adolescent mental health from a CCBH perspective is likely to be highly informative and this is the aim of the current study.</w:t>
      </w:r>
    </w:p>
    <w:p w14:paraId="2A91A775" w14:textId="77777777" w:rsidR="006E2F24" w:rsidRPr="00AC79EA" w:rsidRDefault="006E2F24" w:rsidP="00C71827">
      <w:pPr>
        <w:pStyle w:val="Heading3"/>
        <w:spacing w:line="360" w:lineRule="auto"/>
        <w:rPr>
          <w:rFonts w:ascii="Times New Roman" w:hAnsi="Times New Roman" w:cs="Times New Roman"/>
        </w:rPr>
      </w:pPr>
      <w:bookmarkStart w:id="1" w:name="_Toc498603505"/>
      <w:r w:rsidRPr="00AC79EA">
        <w:rPr>
          <w:rFonts w:ascii="Times New Roman" w:hAnsi="Times New Roman" w:cs="Times New Roman"/>
        </w:rPr>
        <w:t>Cognitive bias approaches to positive mental health and resilience</w:t>
      </w:r>
      <w:bookmarkEnd w:id="1"/>
    </w:p>
    <w:p w14:paraId="30D1FB96" w14:textId="77777777" w:rsidR="006E2F24" w:rsidRPr="00AC79EA" w:rsidRDefault="006E2F24" w:rsidP="00C71827">
      <w:pPr>
        <w:pStyle w:val="Thesisstyle"/>
        <w:spacing w:line="360" w:lineRule="auto"/>
      </w:pPr>
      <w:r w:rsidRPr="00AC79EA">
        <w:t xml:space="preserve">While information-processing approaches have been widely used to investigate the cognitive mechanisms of emotion dysfunction </w:t>
      </w:r>
      <w:r w:rsidRPr="00AC79EA">
        <w:fldChar w:fldCharType="begin" w:fldLock="1"/>
      </w:r>
      <w:r w:rsidRPr="00AC79EA">
        <w:instrText>ADDIN CSL_CITATION { "citationItems" : [ { "id" : "ITEM-1", "itemData" : { "DOI" : "10.1146/annurev.clinpsy.1.102803.143916", "ISSN" : "1548-5943", "PMID" : "17716086", "abstract" : "A review of recent research on cognitive processing indicates that biases in attention, memory, and interpretation, as well as repetitive negative thoughts, are common across emotional disorders, although they vary in form according to type of disorder. Current cognitive models emphasize specific forms of biased processing, such as variations in the focus of attention or habitual interpretative styles that contribute to the risk of developing particular disorders. As well as predicting risk of emotional disorders, new studies have provided evidence of a causal relationship between processing bias and vulnerability. Beyond merely demonstrating the existence of biased processing, research is thus beginning to explore the cognitive causes of emotional vulnerability, and their modification.", "author" : [ { "dropping-particle" : "", "family" : "Mathews", "given" : "Andrew", "non-dropping-particle" : "", "parse-names" : false, "suffix" : "" }, { "dropping-particle" : "", "family" : "MacLeod", "given" : "Colin", "non-dropping-particle" : "", "parse-names" : false, "suffix" : "" } ], "container-title" : "Annual review of clinical psychology", "id" : "ITEM-1", "issued" : { "date-parts" : [ [ "2005", "1" ] ] }, "page" : "167-95", "title" : "Cognitive vulnerability to emotional disorders.", "type" : "article-journal", "volume" : "1" }, "uris" : [ "http://www.mendeley.com/documents/?uuid=a26d4428-4d4f-45d2-b1be-cdfefdc8cf38" ] }, { "id" : "ITEM-2", "itemData" : { "DOI" : "10.1111/jcpp.12653", "ISBN" : "1469-7610(Electronic);0021-9630(Print)", "ISSN" : "14697610", "PMID" : "27966780", "abstract" : "BACKGROUND: Anxiety and depression occurring during childhood and adolescence are common and costly. While early-emerging anxiety and depression can arise through a complex interplay of 'distal' factors such as genetic and environmental influences, temperamental characteristics and brain circuitry, the more proximal mechanisms that transfer risks on symptoms are poorly delineated. Information-processing biases, which differentiate youth with and without anxiety and/or depression, could act as proximal mechanisms that mediate more distal risks on symptoms. This article reviews the literature on information-processing biases, their associations with anxiety and depression symptoms in youth and with other distal risk factors, to provide direction for further research. METHODS: Based on strategic searches of the literature, we consider how youth with and without anxiety and/or depression vary in how they deploy attention to social-affective stimuli, discriminate between threat and safety cues, retain memories of negative events and appraise ambiguous information. We discuss how these information-processing biases are similarly or differentially expressed on anxiety and depression and whether these biases are linked to genetic and environmental factors, temperamental characteristics and patterns of brain circuitry functioning implicated in anxiety and depression. FINDINGS: Biases in attention and appraisal characterise both youth anxiety and depression but with some differences in how these are expressed for each symptom type. Difficulties in threat-safety cue discrimination characterise anxiety and are understudied in depression, while biases in the retrieval of negative and overgeneral memories have been observed in depression but are understudied in anxiety. Information-processing biases have been studied in relation to some distal factors but not systematically, so relationships remain inconclusive. CONCLUSIONS: Biases in attention, threat-safety cue discrimination, memory and appraisal may characterise anxiety and/or depression risk. We discuss future research directions that can more systematically test whether these biases act as proximal mechanisms that mediate other distal risk factors.", "author" : [ { "dropping-particle" : "", "family" : "Lau", "given" : "Jennifer Y.F.", "non-dropping-particle" : "", "parse-names" : false, "suffix" : "" }, { "dropping-particle" : "", "family" : "Waters", "given" : "Allison M.", "non-dropping-particle" : "", "parse-names" : false, "suffix" : "" } ], "container-title" : "Journal of Child Psychology and Psychiatry and Allied Disciplines", "id" : "ITEM-2", "issue" : "4", "issued" : { "date-parts" : [ [ "2017" ] ] }, "page" : "387-407", "title" : "Annual Research Review: An expanded account of information-processing mechanisms in risk for child and adolescent anxiety and depression", "type" : "article-journal", "volume" : "58" }, "uris" : [ "http://www.mendeley.com/documents/?uuid=9ad3023b-d02e-4a61-9f6a-f7d7ecc5d6f1", "http://www.mendeley.com/documents/?uuid=47b0fb31-6df4-4b36-90b5-3ceea22cf44b" ] }, { "id" : "ITEM-3", "itemData" : { "DOI" : "10.1146/annurev.clinpsy.121208.131305", "ISSN" : "1548-5951", "PMID" : "20192795", "abstract" : "Cognitive theories of depression posit that people's thoughts, inferences, attitudes, and interpretations, and the way in which they attend to and recall information, can increase their risk for depression. Three mechanisms have been implicated in the relation between biased cognitive processing and the dysregulation of emotion in depression: inhibitory processes and deficits in working memory, ruminative responses to negative mood states and negative life events, and the inability to use positive and rewarding stimuli to regulate negative mood. In this review, we present a contemporary characterization of depressive cognition and discuss how different cognitive processes are related not only to each other, but also to emotion dysregulation, the hallmark feature of depression. We conclude that depression is characterized by increased elaboration of negative information, by difficulties disengaging from negative material, and by deficits in cognitive control when processing negative information. We discuss treatment implications of these conclusions and argue that the study of cognitive aspects of depression must be broadened by investigating neural and genetic factors that are related to cognitive dysfunction in this disorder. Such integrative investigations should help us gain a more comprehensive understanding of how cognitive and biological factors interact to affect the onset, maintenance, and course of depression.", "author" : [ { "dropping-particle" : "", "family" : "Gotlib", "given" : "Ian H", "non-dropping-particle" : "", "parse-names" : false, "suffix" : "" }, { "dropping-particle" : "", "family" : "Joormann", "given" : "Jutta", "non-dropping-particle" : "", "parse-names" : false, "suffix" : "" } ], "container-title" : "Annual review of clinical psychology", "id" : "ITEM-3", "issued" : { "date-parts" : [ [ "2010", "1" ] ] }, "page" : "285-312", "title" : "Cognition and depression: current status and future directions.", "type" : "article-journal", "volume" : "6" }, "uris" : [ "http://www.mendeley.com/documents/?uuid=b31d92a5-afe0-42f6-b9e4-d659c18bae90" ] }, { "id" : "ITEM-4", "itemData" : { "DOI" : "10.1080/02699930903205698", "ISSN" : "0269-9931", "author" : [ { "dropping-particle" : "", "family" : "Yiend", "given" : "Jenny", "non-dropping-particle" : "", "parse-names" : false, "suffix" : "" } ], "container-title" : "Cognition &amp; Emotion", "id" : "ITEM-4", "issue" : "1", "issued" : { "date-parts" : [ [ "2010" ] ] }, "page" : "3-47", "title" : "The effects of emotion on attention: A review of attentional processing of emotional information", "type" : "article-journal", "volume" : "24" }, "uris" : [ "http://www.mendeley.com/documents/?uuid=d390ab50-4b16-4486-bbab-3a74642e6671" ] } ], "mendeley" : { "formattedCitation" : "(Gotlib &amp; Joormann, 2010; J. Y. F. Lau &amp; Waters, 2017; Mathews &amp; MacLeod, 2005; Yiend, 2010)", "manualFormatting" : "(for reviews, see Gotlib &amp; Joormann, 2010; Lau &amp; Waters, 2017; Mathews &amp; MacLeod, 2005; Yiend, 2010)", "plainTextFormattedCitation" : "(Gotlib &amp; Joormann, 2010; J. Y. F. Lau &amp; Waters, 2017; Mathews &amp; MacLeod, 2005; Yiend, 2010)", "previouslyFormattedCitation" : "(Gotlib &amp; Joormann, 2010; J. Y. F. Lau &amp; Waters, 2017; Mathews &amp; MacLeod, 2005; Yiend, 2010)" }, "properties" : {  }, "schema" : "https://github.com/citation-style-language/schema/raw/master/csl-citation.json" }</w:instrText>
      </w:r>
      <w:r w:rsidRPr="00AC79EA">
        <w:fldChar w:fldCharType="separate"/>
      </w:r>
      <w:r w:rsidRPr="00AC79EA">
        <w:rPr>
          <w:noProof/>
        </w:rPr>
        <w:t>(for reviews, see Gotlib &amp; Joormann, 2010; Lau &amp; Waters, 2017; Mathews &amp; MacLeod, 2005; Yiend, 2010)</w:t>
      </w:r>
      <w:r w:rsidRPr="00AC79EA">
        <w:fldChar w:fldCharType="end"/>
      </w:r>
      <w:r w:rsidRPr="00AC79EA">
        <w:t xml:space="preserve"> relatively little research has examined the role of selective information processing in positive mental health in adults </w:t>
      </w:r>
      <w:r w:rsidRPr="00AC79EA">
        <w:fldChar w:fldCharType="begin" w:fldLock="1"/>
      </w:r>
      <w:r w:rsidRPr="00AC79EA">
        <w:instrText>ADDIN CSL_CITATION { "citationItems" : [ { "id" : "ITEM-1", "itemData" : { "DOI" : "10.1016/j.cpr.2013.01.003", "ISBN" : "0272-7358", "ISSN" : "02727358", "PMID" : "23399829", "abstract" : "Conceptualizations of emotion regulation have led to the identification of cognitive and behavioral regulatory abnormalities that contribute to the development and maintenance of emotional disorders. However, existing research on emotion regulation in anxiety and mood disorders has primarily focused on the regulation of negative emotions rather than positive emotions. Recent findings indicate that disturbances in positive emotion regulation occur across emotional disorders, and may be a generative target for treatment research. The aims of this paper are to: 1. Present a transdiagnostic model of positive emotion disturbances in emotional disorders; 2. Review evidence for disturbances in positive emotion regulation in emotional disorders across categories of emotion regulation; and 3. Propose treatment strategies that may address these disturbances. ?? 2013 Elsevier Ltd.", "author" : [ { "dropping-particle" : "", "family" : "Carl", "given" : "Jenna R", "non-dropping-particle" : "", "parse-names" : false, "suffix" : "" }, { "dropping-particle" : "", "family" : "Soskin", "given" : "David P", "non-dropping-particle" : "", "parse-names" : false, "suffix" : "" }, { "dropping-particle" : "", "family" : "Kerns", "given" : "Caroline", "non-dropping-particle" : "", "parse-names" : false, "suffix" : "" }, { "dropping-particle" : "", "family" : "Barlow", "given" : "David H", "non-dropping-particle" : "", "parse-names" : false, "suffix" : "" } ], "container-title" : "Clinical Psychology Review", "id" : "ITEM-1", "issue" : "3", "issued" : { "date-parts" : [ [ "2013" ] ] }, "page" : "343-360", "publisher" : "Elsevier Ltd", "title" : "Positive emotion regulation in emotional disorders: A theoretical review", "type" : "article-journal", "volume" : "33" }, "uris" : [ "http://www.mendeley.com/documents/?uuid=c4dfa53e-26e5-434f-9446-7b2d5bf0d9a4" ] }, { "id" : "ITEM-2", "itemData" : { "DOI" : "10.5127/jep.053415", "ISSN" : "20438087", "author" : [ { "dropping-particle" : "", "family" : "Parsons", "given" : "Sam", "non-dropping-particle" : "", "parse-names" : false, "suffix" : "" }, { "dropping-particle" : "", "family" : "Kruijt", "given" : "Anne-Wil", "non-dropping-particle" : "", "parse-names" : false, "suffix" : "" }, { "dropping-particle" : "", "family" : "Fox", "given" : "Elaine", "non-dropping-particle" : "", "parse-names" : false, "suffix" : "" } ], "container-title" : "Journal of Experimental Psychopathology", "id" : "ITEM-2", "issue" : "3", "issued" : { "date-parts" : [ [ "2016" ] ] }, "page" : "296-310", "title" : "A Cognitive Model of Psychological Resilience", "type" : "article-journal", "volume" : "7" }, "uris" : [ "http://www.mendeley.com/documents/?uuid=343cddbe-d101-483a-944b-c968c14dbb14" ] } ], "mendeley" : { "formattedCitation" : "(Carl, Soskin, Kerns, &amp; Barlow, 2013; Parsons, Kruijt, &amp; Fox, 2016)", "plainTextFormattedCitation" : "(Carl, Soskin, Kerns, &amp; Barlow, 2013; Parsons, Kruijt, &amp; Fox, 2016)", "previouslyFormattedCitation" : "(Carl, Soskin, Kerns, &amp; Barlow, 2013; Parsons, Kruijt, &amp; Fox, 2016)" }, "properties" : {  }, "schema" : "https://github.com/citation-style-language/schema/raw/master/csl-citation.json" }</w:instrText>
      </w:r>
      <w:r w:rsidRPr="00AC79EA">
        <w:fldChar w:fldCharType="separate"/>
      </w:r>
      <w:r w:rsidRPr="00AC79EA">
        <w:rPr>
          <w:noProof/>
        </w:rPr>
        <w:t>(Carl, Soskin, Kerns, &amp; Barlow, 2013; Parsons, Kruijt, &amp; Fox, 2016)</w:t>
      </w:r>
      <w:r w:rsidRPr="00AC79EA">
        <w:fldChar w:fldCharType="end"/>
      </w:r>
      <w:r w:rsidRPr="00AC79EA">
        <w:t xml:space="preserve"> and even less in adolescents. Positive mental health and mental illness are considered to represent two distinct, albeit inversely correlated, continua </w:t>
      </w:r>
      <w:r w:rsidRPr="00AC79EA">
        <w:fldChar w:fldCharType="begin" w:fldLock="1"/>
      </w:r>
      <w:r w:rsidRPr="00AC79EA">
        <w:instrText>ADDIN CSL_CITATION { "citationItems" : [ { "id" : "ITEM-1", "itemData" : { "author" : [ { "dropping-particle" : "", "family" : "Keyes", "given" : "Corey L M", "non-dropping-particle" : "", "parse-names" : false, "suffix" : "" } ], "container-title" : "Journal of Health and Social Behaviour", "id" : "ITEM-1", "issue" : "2", "issued" : { "date-parts" : [ [ "2002" ] ] }, "page" : "207-222", "title" : "The Mental Health Continuum : From Languishing to Flourishing in Life", "type" : "article-journal", "volume" : "43" }, "uris" : [ "http://www.mendeley.com/documents/?uuid=f754bf22-0627-4c51-b6be-408e17cfa5b0" ] }, { "id" : "ITEM-2", "itemData" : { "DOI" : "10.1037/0022-006X.73.3.539", "ISSN" : "0022-006X", "PMID" : "15982151", "abstract" : "A continuous assessment and a categorical diagnosis of the presence (i.e., flourishing) and the absence (i.e., languishing) of mental health were proposed and applied to the Midlife in the United States study data, a nationally representative sample of adults between the ages of 25 and 74 years (N = 3,032). Confirmatory factor analyses supported the hypothesis that measures of mental health (i.e., emotional, psychological, and social well-being) and mental illness (i.e., major depressive episode, generalized anxiety, panic disorder, and alcohol dependence) constitute separate correlated unipolar dimensions. The categorical diagnosis yielded an estimate of 18.0% flourishing and, when cross-tabulated with the mental disorders, an estimate of 16.6% with complete mental health. Completely mentally healthy adults reported the fewest health limitations of activities of daily living, the fewest missed days of work, the fewest half-day work cutbacks, and the healthiest psychosocial functioning (low helplessness, clear life goals, high resilience, and high intimacy).", "author" : [ { "dropping-particle" : "", "family" : "Keyes", "given" : "Corey L M", "non-dropping-particle" : "", "parse-names" : false, "suffix" : "" } ], "container-title" : "Journal of consulting and clinical psychology", "id" : "ITEM-2", "issue" : "3", "issued" : { "date-parts" : [ [ "2005", "6" ] ] }, "page" : "539-48", "title" : "Mental illness and/or mental health? Investigating axioms of the complete state model of health.", "type" : "article-journal", "volume" : "73" }, "uris" : [ "http://www.mendeley.com/documents/?uuid=5b22c323-7d2f-4383-9436-12742d620623" ] } ], "mendeley" : { "formattedCitation" : "(Keyes, 2002, 2005)", "plainTextFormattedCitation" : "(Keyes, 2002, 2005)", "previouslyFormattedCitation" : "(Keyes, 2002, 2005)" }, "properties" : {  }, "schema" : "https://github.com/citation-style-language/schema/raw/master/csl-citation.json" }</w:instrText>
      </w:r>
      <w:r w:rsidRPr="00AC79EA">
        <w:fldChar w:fldCharType="separate"/>
      </w:r>
      <w:r w:rsidRPr="00AC79EA">
        <w:rPr>
          <w:noProof/>
        </w:rPr>
        <w:t>(Keyes, 2002, 2005)</w:t>
      </w:r>
      <w:r w:rsidRPr="00AC79EA">
        <w:fldChar w:fldCharType="end"/>
      </w:r>
      <w:r w:rsidRPr="00AC79EA">
        <w:t>. Mental illness and low mental health have been found to have additive adverse effects on an individual</w:t>
      </w:r>
      <w:r w:rsidRPr="00AC79EA">
        <w:rPr>
          <w:rFonts w:eastAsia="Times New Roman"/>
        </w:rPr>
        <w:t xml:space="preserve">’s functioning in life, including academic impairment and suicidal ideation </w:t>
      </w:r>
      <w:r w:rsidRPr="00AC79EA">
        <w:rPr>
          <w:rFonts w:eastAsia="Times New Roman"/>
        </w:rPr>
        <w:fldChar w:fldCharType="begin" w:fldLock="1"/>
      </w:r>
      <w:r w:rsidRPr="00AC79EA">
        <w:rPr>
          <w:rFonts w:eastAsia="Times New Roman"/>
        </w:rPr>
        <w:instrText>ADDIN CSL_CITATION { "citationItems" : [ { "id" : "ITEM-1", "itemData" : { "DOI" : "10.1080/07448481.2011.608393", "ISSN" : "1940-3208", "PMID" : "22316409", "abstract" : "OBJECTIVE: To investigate whether level of positive mental health complements mental illness in predicting students at risk for suicidal behavior and impaired academic performance.\n\nPARTICIPANTS: A sample of 5,689 college students participated in the 2007 Healthy Minds Study and completed an Internet survey that included the Mental Health Continuum-Short Form and the Patient Health Questionnaire screening scales for depression and anxiety disorders, questions about suicide ideation, plans, and attempts, and academic impairment.\n\nRESULTS: Just under half (49.3%) of students were flourishing and did not screen positive for a mental disorder. Among students who did, and those who did not, screen for a mental disorder, suicidal behavior and impaired academic performance were lowest in those with flourishing, higher among those with moderate, and highest in those with languishing mental health.\n\nCONCLUSIONS: Positive mental health complements mental disorder screening in mental health surveillance and prediction of suicidal behavior and impairment of academic performance.", "author" : [ { "dropping-particle" : "", "family" : "Keyes", "given" : "Corey L M", "non-dropping-particle" : "", "parse-names" : false, "suffix" : "" }, { "dropping-particle" : "", "family" : "Eisenberg", "given" : "Daniel", "non-dropping-particle" : "", "parse-names" : false, "suffix" : "" }, { "dropping-particle" : "", "family" : "Perry", "given" : "Geraldine S", "non-dropping-particle" : "", "parse-names" : false, "suffix" : "" }, { "dropping-particle" : "", "family" : "Dube", "given" : "Shanta R", "non-dropping-particle" : "", "parse-names" : false, "suffix" : "" }, { "dropping-particle" : "", "family" : "Kroenke", "given" : "Kurt", "non-dropping-particle" : "", "parse-names" : false, "suffix" : "" }, { "dropping-particle" : "", "family" : "Dhingra", "given" : "Satvinder S", "non-dropping-particle" : "", "parse-names" : false, "suffix" : "" } ], "container-title" : "Journal of American college health : J of ACH", "id" : "ITEM-1", "issue" : "2", "issued" : { "date-parts" : [ [ "2012", "1" ] ] }, "page" : "126-33", "title" : "The relationship of level of positive mental health with current mental disorders in predicting suicidal behavior and academic impairment in college students.", "type" : "article-journal", "volume" : "60" }, "uris" : [ "http://www.mendeley.com/documents/?uuid=9634abf9-d7f4-40b5-b5a1-9f005a57e15d" ] } ], "mendeley" : { "formattedCitation" : "(Keyes et al., 2012)", "plainTextFormattedCitation" : "(Keyes et al., 2012)", "previouslyFormattedCitation" : "(Keyes et al., 2012)" }, "properties" : {  }, "schema" : "https://github.com/citation-style-language/schema/raw/master/csl-citation.json" }</w:instrText>
      </w:r>
      <w:r w:rsidRPr="00AC79EA">
        <w:rPr>
          <w:rFonts w:eastAsia="Times New Roman"/>
        </w:rPr>
        <w:fldChar w:fldCharType="separate"/>
      </w:r>
      <w:r w:rsidRPr="00AC79EA">
        <w:rPr>
          <w:rFonts w:eastAsia="Times New Roman"/>
          <w:noProof/>
        </w:rPr>
        <w:t>(Keyes et al., 2012)</w:t>
      </w:r>
      <w:r w:rsidRPr="00AC79EA">
        <w:rPr>
          <w:rFonts w:eastAsia="Times New Roman"/>
        </w:rPr>
        <w:fldChar w:fldCharType="end"/>
      </w:r>
      <w:r w:rsidRPr="00AC79EA">
        <w:rPr>
          <w:rFonts w:eastAsia="Times New Roman"/>
        </w:rPr>
        <w:t xml:space="preserve">, as well as all-cause mortality </w:t>
      </w:r>
      <w:r w:rsidRPr="00AC79EA">
        <w:rPr>
          <w:rFonts w:eastAsia="Times New Roman"/>
        </w:rPr>
        <w:fldChar w:fldCharType="begin" w:fldLock="1"/>
      </w:r>
      <w:r w:rsidRPr="00AC79EA">
        <w:rPr>
          <w:rFonts w:eastAsia="Times New Roman"/>
        </w:rPr>
        <w:instrText>ADDIN CSL_CITATION { "citationItems" : [ { "id" : "ITEM-1", "itemData" : { "DOI" : "10.2105/AJPH.2012.300918", "ISSN" : "1541-0048", "PMID" : "22994191", "abstract" : "OBJECTIVES: We investigated whether positive mental health predicts all-cause mortality.\n\nMETHODS: Data were from the Midlife in the United States (MIDUS) study (n = 3032), which at baseline in 1995 measured positive mental health (flourishing and not) and past-year mental illness (major depressive episode, panic attacks, and generalized anxiety disorders), and linked respondents with National Death Index records in a 10-year follow-up ending in 2005. Covariates were age, gender, race, education, any past-year mental illness, smoking, physical inactivity, physical diseases, and physical disease risk factors.\n\nRESULTS: A total of 6.3% of participants died during the study period. The final and fully adjusted odds ratio of mortality was 1.62 (95% confidence interval [CI] = 1.00, 2.62; P =\u2009.05) for adults who were not flourishing, relative to participants with flourishing mental health. Age, gender, race, education, smoking, physical inactivity, cardiovascular disease, and HIV/AIDS were significant predictors of death during the study period.\n\nCONCLUSIONS: The absence of positive mental health increased the probability of all-cause mortality for men and women at all ages after adjustment for known causes of death.", "author" : [ { "dropping-particle" : "", "family" : "Keyes", "given" : "Corey L M", "non-dropping-particle" : "", "parse-names" : false, "suffix" : "" }, { "dropping-particle" : "", "family" : "Simoes", "given" : "Eduardo J", "non-dropping-particle" : "", "parse-names" : false, "suffix" : "" } ], "container-title" : "American journal of public health", "id" : "ITEM-1", "issue" : "11", "issued" : { "date-parts" : [ [ "2012", "11" ] ] }, "page" : "2164-72", "title" : "To flourish or not: positive mental health and all-cause mortality.", "type" : "article-journal", "volume" : "102" }, "uris" : [ "http://www.mendeley.com/documents/?uuid=98c09d26-bda4-41b3-a94a-220c87fbb860" ] } ], "mendeley" : { "formattedCitation" : "(Keyes &amp; Simoes, 2012)", "plainTextFormattedCitation" : "(Keyes &amp; Simoes, 2012)", "previouslyFormattedCitation" : "(Keyes &amp; Simoes, 2012)" }, "properties" : {  }, "schema" : "https://github.com/citation-style-language/schema/raw/master/csl-citation.json" }</w:instrText>
      </w:r>
      <w:r w:rsidRPr="00AC79EA">
        <w:rPr>
          <w:rFonts w:eastAsia="Times New Roman"/>
        </w:rPr>
        <w:fldChar w:fldCharType="separate"/>
      </w:r>
      <w:r w:rsidRPr="00AC79EA">
        <w:rPr>
          <w:rFonts w:eastAsia="Times New Roman"/>
          <w:noProof/>
        </w:rPr>
        <w:t>(Keyes &amp; Simoes, 2012)</w:t>
      </w:r>
      <w:r w:rsidRPr="00AC79EA">
        <w:rPr>
          <w:rFonts w:eastAsia="Times New Roman"/>
        </w:rPr>
        <w:fldChar w:fldCharType="end"/>
      </w:r>
      <w:r w:rsidRPr="00AC79EA">
        <w:rPr>
          <w:rFonts w:eastAsia="Times New Roman"/>
        </w:rPr>
        <w:t>. While some research has examined factors related to positive mental health within a cognitive-experimental framework, as with the CCBH, the majority of this research has been conducted in adults. Trait happiness and satisfaction with life,</w:t>
      </w:r>
      <w:r w:rsidRPr="00AC79EA" w:rsidDel="007A5486">
        <w:rPr>
          <w:rFonts w:eastAsia="Times New Roman"/>
        </w:rPr>
        <w:t xml:space="preserve"> </w:t>
      </w:r>
      <w:r w:rsidRPr="00AC79EA">
        <w:rPr>
          <w:rFonts w:eastAsia="Times New Roman"/>
        </w:rPr>
        <w:t xml:space="preserve">for example, which are both core components of positive mental health, have been associated with attentional biases towards positive images especially in the later stages of passive viewing </w:t>
      </w:r>
      <w:r w:rsidRPr="00AC79EA">
        <w:rPr>
          <w:rFonts w:eastAsia="Times New Roman"/>
        </w:rPr>
        <w:fldChar w:fldCharType="begin" w:fldLock="1"/>
      </w:r>
      <w:r w:rsidRPr="00AC79EA">
        <w:rPr>
          <w:rFonts w:eastAsia="Times New Roman"/>
        </w:rPr>
        <w:instrText>ADDIN CSL_CITATION { "citationItems" : [ { "id" : "ITEM-1", "itemData" : { "DOI" : "http://dx.doi.org/10.1037/emo0000049", "author" : [ { "dropping-particle" : "", "family" : "Raila", "given" : "Hannah", "non-dropping-particle" : "", "parse-names" : false, "suffix" : "" }, { "dropping-particle" : "", "family" : "Scholl", "given" : "Brian J", "non-dropping-particle" : "", "parse-names" : false, "suffix" : "" }, { "dropping-particle" : "", "family" : "Gruber", "given" : "June", "non-dropping-particle" : "", "parse-names" : false, "suffix" : "" } ], "container-title" : "Emotion", "id" : "ITEM-1", "issue" : "4", "issued" : { "date-parts" : [ [ "2015" ] ] }, "page" : "449-462", "title" : "Emotion Seeing the World Through Rose-Colored Glasses : People Who Are Happy and Satisfied With Life Preferentially Attend to Positive Stimuli", "type" : "article-journal", "volume" : "15" }, "uris" : [ "http://www.mendeley.com/documents/?uuid=e56d7a8b-4257-4d6f-a3fb-fe7372eddb16" ] } ], "mendeley" : { "formattedCitation" : "(Raila, Scholl, &amp; Gruber, 2015)", "plainTextFormattedCitation" : "(Raila, Scholl, &amp; Gruber, 2015)", "previouslyFormattedCitation" : "(Raila, Scholl, &amp; Gruber, 2015)" }, "properties" : {  }, "schema" : "https://github.com/citation-style-language/schema/raw/master/csl-citation.json" }</w:instrText>
      </w:r>
      <w:r w:rsidRPr="00AC79EA">
        <w:rPr>
          <w:rFonts w:eastAsia="Times New Roman"/>
        </w:rPr>
        <w:fldChar w:fldCharType="separate"/>
      </w:r>
      <w:r w:rsidRPr="00AC79EA">
        <w:rPr>
          <w:rFonts w:eastAsia="Times New Roman"/>
          <w:noProof/>
        </w:rPr>
        <w:t>(Raila, Scholl, &amp; Gruber, 2015)</w:t>
      </w:r>
      <w:r w:rsidRPr="00AC79EA">
        <w:rPr>
          <w:rFonts w:eastAsia="Times New Roman"/>
        </w:rPr>
        <w:fldChar w:fldCharType="end"/>
      </w:r>
      <w:r w:rsidRPr="00AC79EA">
        <w:rPr>
          <w:rFonts w:eastAsia="Times New Roman"/>
        </w:rPr>
        <w:t xml:space="preserve">. An implication of the dual continua model is that they may be characterised by distinct patterns of selective processing styles or biases, just as the ‘symptoms’ of mental health and mental illness differ from each other. A network approach is a useful methodology to explore whether or not distinct networks of cognitive biases distinguish between individuals with high and low levels of self-reported mental health. To our knowledge, this is the first study to use network analyses to examine the role that connections in selective processing of emotional information plays in positive mental health in an adolescent sample. </w:t>
      </w:r>
    </w:p>
    <w:p w14:paraId="02AD794B" w14:textId="77777777" w:rsidR="006E2F24" w:rsidRPr="00AC79EA" w:rsidRDefault="006E2F24" w:rsidP="00C71827">
      <w:pPr>
        <w:pStyle w:val="Heading3"/>
        <w:spacing w:line="360" w:lineRule="auto"/>
        <w:rPr>
          <w:rFonts w:ascii="Times New Roman" w:hAnsi="Times New Roman" w:cs="Times New Roman"/>
        </w:rPr>
      </w:pPr>
      <w:bookmarkStart w:id="2" w:name="_Toc498603506"/>
      <w:r w:rsidRPr="00AC79EA">
        <w:rPr>
          <w:rFonts w:ascii="Times New Roman" w:hAnsi="Times New Roman" w:cs="Times New Roman"/>
        </w:rPr>
        <w:lastRenderedPageBreak/>
        <w:t>Psychological Network approaches</w:t>
      </w:r>
      <w:bookmarkEnd w:id="2"/>
    </w:p>
    <w:p w14:paraId="5412F6E1" w14:textId="77777777" w:rsidR="006E2F24" w:rsidRPr="00AC79EA" w:rsidRDefault="006E2F24" w:rsidP="00C71827">
      <w:pPr>
        <w:pStyle w:val="Thesisstyle"/>
        <w:spacing w:line="360" w:lineRule="auto"/>
      </w:pPr>
      <w:r w:rsidRPr="00AC79EA">
        <w:t xml:space="preserve">A network perspective on psychopathology views emotional disorders, such as anxiety and depression, as a system of interacting symptoms </w:t>
      </w:r>
      <w:r w:rsidRPr="00AC79EA">
        <w:fldChar w:fldCharType="begin" w:fldLock="1"/>
      </w:r>
      <w:r w:rsidRPr="00AC79EA">
        <w:instrText>ADDIN CSL_CITATION { "citationItems" : [ { "id" : "ITEM-1", "itemData" : { "DOI" : "10.1007/s00127-016-1319-z", "ISBN" : "9788578110796", "ISSN" : "09337954", "PMID" : "25246403", "author" : [ { "dropping-particle" : "", "family" : "Fried", "given" : "Eiko I.", "non-dropping-particle" : "", "parse-names" : false, "suffix" : "" }, { "dropping-particle" : "", "family" : "Borkulo", "given" : "Claudia D.", "non-dropping-particle" : "van", "parse-names" : false, "suffix" : "" }, { "dropping-particle" : "", "family" : "Cramer", "given" : "Ang??lique O.J.", "non-dropping-particle" : "", "parse-names" : false, "suffix" : "" }, { "dropping-particle" : "", "family" : "Boschloo", "given" : "Lynn", "non-dropping-particle" : "", "parse-names" : false, "suffix" : "" }, { "dropping-particle" : "", "family" : "Schoevers", "given" : "Robert A.", "non-dropping-particle" : "", "parse-names" : false, "suffix" : "" }, { "dropping-particle" : "", "family" : "Borsboom", "given" : "Denny", "non-dropping-particle" : "", "parse-names" : false, "suffix" : "" } ], "container-title" : "Social Psychiatry and Psychiatric Epidemiology", "id" : "ITEM-1", "issue" : "1", "issued" : { "date-parts" : [ [ "2017" ] ] }, "title" : "Mental disorders as networks of problems: a review of recent insights", "type" : "article-journal", "volume" : "52" }, "uris" : [ "http://www.mendeley.com/documents/?uuid=362ef799-d5cf-4314-8705-05372de995ba" ] }, { "id" : "ITEM-2", "itemData" : { "DOI" : "10.1080/17437199.2017.1306718", "ISSN" : "1743-7199", "author" : [ { "dropping-particle" : "", "family" : "Fried", "given" : "Eiko I.", "non-dropping-particle" : "", "parse-names" : false, "suffix" : "" } ], "container-title" : "Health Psychology Review", "id" : "ITEM-2", "issue" : "2", "issued" : { "date-parts" : [ [ "2017" ] ] }, "page" : "130-134", "publisher" : "Taylor &amp; Francis", "title" : "What are psychological constructs? On the nature and statistical modelling of emotions, intelligence, personality traits and mental disorders", "type" : "article-journal", "volume" : "11" }, "uris" : [ "http://www.mendeley.com/documents/?uuid=3ce4dd0c-7b6b-4911-aecc-e2a45bc631ea" ] } ], "mendeley" : { "formattedCitation" : "(Fried, 2017; Fried et al., 2017)", "plainTextFormattedCitation" : "(Fried, 2017; Fried et al., 2017)", "previouslyFormattedCitation" : "(Fried, 2017; Fried et al., 2017)" }, "properties" : {  }, "schema" : "https://github.com/citation-style-language/schema/raw/master/csl-citation.json" }</w:instrText>
      </w:r>
      <w:r w:rsidRPr="00AC79EA">
        <w:fldChar w:fldCharType="separate"/>
      </w:r>
      <w:r w:rsidRPr="00AC79EA">
        <w:rPr>
          <w:noProof/>
        </w:rPr>
        <w:t>(Fried, 2017; Fried et al., 2017)</w:t>
      </w:r>
      <w:r w:rsidRPr="00AC79EA">
        <w:fldChar w:fldCharType="end"/>
      </w:r>
      <w:r w:rsidRPr="00AC79EA">
        <w:t xml:space="preserve">. As such, rather than individual symptoms acting alone to influence a disorder, the interrelations between them also play a key role. </w:t>
      </w:r>
      <w:proofErr w:type="spellStart"/>
      <w:r w:rsidRPr="00AC79EA">
        <w:t>Borsboom</w:t>
      </w:r>
      <w:proofErr w:type="spellEnd"/>
      <w:r w:rsidRPr="00AC79EA">
        <w:t xml:space="preserve"> and colleagues have been the driving force behind initiating network analyses in clinical psychology </w:t>
      </w:r>
      <w:r w:rsidRPr="00AC79EA">
        <w:fldChar w:fldCharType="begin" w:fldLock="1"/>
      </w:r>
      <w:r w:rsidRPr="00AC79EA">
        <w:instrText>ADDIN CSL_CITATION { "citationItems" : [ { "id" : "ITEM-1", "itemData" : { "DOI" : "10.1016/j.newideapsych.2011.02.007", "ISBN" : "0732-118X", "ISSN" : "0732118X", "abstract" : "In psychological measurement, two interpretations of measurement systems have been developed: the reflective interpretation, in which the measured attribute is conceptualized as the common cause of the observables, and the formative interpretation, in which the measured attribute is seen as the common effect of the observables. We advocate a third interpretation, in which attributes are conceptualized as systems of causally coupled (observable) variables. In such a view, a construct like 'depression' is not seen as a latent variable that underlies symptoms like 'lack of sleep' or 'fatigue', and neither as a composite constructed out of these symptoms, but as a system of causal relations between the symptoms themselves (e.g., lack of sleep ??? fatigue, etc.). We discuss methodological strategies to investigate such systems as well as theoretical consequences that bear on the question in which sense such a construct could be interpreted as real. ?? 2011 Elsevier Ltd.", "author" : [ { "dropping-particle" : "", "family" : "Schmittmann", "given" : "Verena D.", "non-dropping-particle" : "", "parse-names" : false, "suffix" : "" }, { "dropping-particle" : "", "family" : "Cramer", "given" : "Ang??lique O J", "non-dropping-particle" : "", "parse-names" : false, "suffix" : "" }, { "dropping-particle" : "", "family" : "Waldorp", "given" : "Lourens J.", "non-dropping-particle" : "", "parse-names" : false, "suffix" : "" }, { "dropping-particle" : "", "family" : "Epskamp", "given" : "Sacha", "non-dropping-particle" : "", "parse-names" : false, "suffix" : "" }, { "dropping-particle" : "", "family" : "Kievit", "given" : "Rogier A.", "non-dropping-particle" : "", "parse-names" : false, "suffix" : "" }, { "dropping-particle" : "", "family" : "Borsboom", "given" : "Denny", "non-dropping-particle" : "", "parse-names" : false, "suffix" : "" } ], "container-title" : "New Ideas in Psychology", "id" : "ITEM-1", "issue" : "1", "issued" : { "date-parts" : [ [ "2013" ] ] }, "page" : "43-53", "publisher" : "Elsevier Ltd", "title" : "Deconstructing the construct: A network perspective on psychological phenomena", "type" : "article-journal", "volume" : "31" }, "uris" : [ "http://www.mendeley.com/documents/?uuid=214a773a-0942-4079-a058-6e1d948ec9ad" ] }, { "id" : "ITEM-2", "itemData" : { "DOI" : "10.1371/journal.pone.0027407", "ISBN" : "1932-6203 (Electronic)\\r1932-6203 (Linking)", "ISSN" : "19326203", "PMID" : "22114671", "abstract" : "BACKGROUND: Mental disorders are highly comorbid: people having one disorder are likely to have another as well. We explain empirical comorbidity patterns based on a network model of psychiatric symptoms, derived from an analysis of symptom overlap in the Diagnostic and Statistical Manual of Mental Disorders-IV (DSM-IV). PRINCIPAL FINDINGS: We show that a) half of the symptoms in the DSM-IV network are connected, b) the architecture of these connections conforms to a small world structure, featuring a high degree of clustering but a short average path length, and c) distances between disorders in this structure predict empirical comorbidity rates. Network simulations of Major Depressive Episode and Generalized Anxiety Disorder show that the model faithfully reproduces empirical population statistics for these disorders. CONCLUSIONS: In the network model, mental disorders are inherently complex. This explains the limited successes of genetic, neuroscientific, and etiological approaches to unravel their causes. We outline a psychosystems approach to investigate the structure and dynamics of mental disorders.", "author" : [ { "dropping-particle" : "", "family" : "Borsboom", "given" : "Denny", "non-dropping-particle" : "", "parse-names" : false, "suffix" : "" }, { "dropping-particle" : "", "family" : "Cramer", "given" : "Ang\u00e9lique O.J.", "non-dropping-particle" : "", "parse-names" : false, "suffix" : "" }, { "dropping-particle" : "", "family" : "Schmittmann", "given" : "Verena D.", "non-dropping-particle" : "", "parse-names" : false, "suffix" : "" }, { "dropping-particle" : "", "family" : "Epskamp", "given" : "Sacha", "non-dropping-particle" : "", "parse-names" : false, "suffix" : "" }, { "dropping-particle" : "", "family" : "Waldorp", "given" : "Lourens J.", "non-dropping-particle" : "", "parse-names" : false, "suffix" : "" } ], "container-title" : "PLoS ONE", "id" : "ITEM-2", "issue" : "11", "issued" : { "date-parts" : [ [ "2011" ] ] }, "title" : "The Small World of Psychopathology", "type" : "article-journal", "volume" : "6" }, "uris" : [ "http://www.mendeley.com/documents/?uuid=9dce94d8-b00f-4e79-b76d-9b4833e0ba74" ] } ], "mendeley" : { "formattedCitation" : "(Borsboom, Cramer, Schmittmann, Epskamp, &amp; Waldorp, 2011; Schmittmann et al., 2013)", "plainTextFormattedCitation" : "(Borsboom, Cramer, Schmittmann, Epskamp, &amp; Waldorp, 2011; Schmittmann et al., 2013)", "previouslyFormattedCitation" : "(Borsboom, Cramer, Schmittmann, Epskamp, &amp; Waldorp, 2011; Schmittmann et al., 2013)" }, "properties" : {  }, "schema" : "https://github.com/citation-style-language/schema/raw/master/csl-citation.json" }</w:instrText>
      </w:r>
      <w:r w:rsidRPr="00AC79EA">
        <w:fldChar w:fldCharType="separate"/>
      </w:r>
      <w:r w:rsidRPr="00AC79EA">
        <w:rPr>
          <w:noProof/>
        </w:rPr>
        <w:t>(Borsboom, Cramer, Schmittmann, Epskamp, &amp; Waldorp, 2011; Schmittmann et al., 2013)</w:t>
      </w:r>
      <w:r w:rsidRPr="00AC79EA">
        <w:fldChar w:fldCharType="end"/>
      </w:r>
      <w:r w:rsidRPr="00AC79EA">
        <w:t xml:space="preserve">, and this has resulted in an increasing application of network analysis approaches to psychopathology (e.g. </w:t>
      </w:r>
      <w:r w:rsidRPr="00AC79EA">
        <w:fldChar w:fldCharType="begin" w:fldLock="1"/>
      </w:r>
      <w:r w:rsidRPr="00AC79EA">
        <w:instrText>ADDIN CSL_CITATION { "citationItems" : [ { "id" : "ITEM-1", "itemData" : { "DOI" : "10.1146/annurev-clinpsy-050212-185608", "ISBN" : "1548-5943", "ISSN" : "1548-5943", "PMID" : "23537483", "abstract" : "In network approaches to psychopathology, disorders result from the causal interplay between symptoms (e.g., worry \u2192 insomnia \u2192 fatigue), possibly involving feedback loops (e.g., a person may engage in substance abuse to forget the problems that arose due to substance abuse). The present review examines methodologies suited to identify such symptom networks and discusses network analysis techniques that may be used to extract clinically and scientifically useful information from such networks (e.g., which symptom is most central in a person's network). The authors also show how network analysis techniques may be used to construct simulation models that mimic symptom dynamics. Network approaches naturally explain the limited success of traditional research strategies, which are typically based on the idea that symptoms are manifestations of some common underlying factor, while offering promising methodological alternatives. In addition, these techniques may offer possibilities to guide and evaluate therape...", "author" : [ { "dropping-particle" : "", "family" : "Borsboom", "given" : "Denny", "non-dropping-particle" : "", "parse-names" : false, "suffix" : "" }, { "dropping-particle" : "", "family" : "Cramer", "given" : "Ang\u00e9lique O.J.", "non-dropping-particle" : "", "parse-names" : false, "suffix" : "" } ], "container-title" : "Annual Review of Clinical Psychology", "id" : "ITEM-1", "issue" : "1", "issued" : { "date-parts" : [ [ "2013" ] ] }, "page" : "91-121", "title" : "Network Analysis: An Integrative Approach to the Structure of Psychopathology", "type" : "article-journal", "volume" : "9" }, "uris" : [ "http://www.mendeley.com/documents/?uuid=60f7f535-2198-4544-9d8c-e45e3e044e48"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"id" : "ITEM-3",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"ITEM-3",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"ITEM-4",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"ITEM-4",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"(Bernstein, Heeren, &amp; McNally, 2017; Borsboom &amp; Cramer, 2013; Heeren &amp; McNally, 2016; McNally et al., 2015)", "manualFormatting" : "Bernstein, Heeren, &amp; McNally, 2017; Borsboom &amp; Cramer, 2013; Heeren &amp; McNally, 2016; McNally et al., 2015)", "plainTextFormattedCitation" : "(Bernstein, Heeren, &amp; McNally, 2017; Borsboom &amp; Cramer, 2013; Heeren &amp; McNally, 2016; McNally et al., 2015)", "previouslyFormattedCitation" : "(Bernstein, Heeren, &amp; McNally, 2017; Borsboom &amp; Cramer, 2013; Heeren &amp; McNally, 2016; McNally et al., 2015)" }, "properties" : {  }, "schema" : "https://github.com/citation-style-language/schema/raw/master/csl-citation.json" }</w:instrText>
      </w:r>
      <w:r w:rsidRPr="00AC79EA">
        <w:fldChar w:fldCharType="separate"/>
      </w:r>
      <w:r w:rsidRPr="00AC79EA">
        <w:rPr>
          <w:noProof/>
        </w:rPr>
        <w:t>Bernstein, Heeren, &amp; McNally, 2017; Borsboom &amp; Cramer, 2013; Heeren &amp; McNally, 2016; McNally et al., 2015)</w:t>
      </w:r>
      <w:r w:rsidRPr="00AC79EA">
        <w:fldChar w:fldCharType="end"/>
      </w:r>
      <w:r w:rsidRPr="00AC79EA">
        <w:t xml:space="preserve">. A common aim of network approaches is to identify plausible, and potentially causal, connections amongst measured variables. </w:t>
      </w:r>
      <w:commentRangeStart w:id="3"/>
      <w:r w:rsidRPr="00AC79EA">
        <w:t xml:space="preserve">Typically in examining psychopathology the relationships between individual symptoms of a disorder would be investigated (e.g. </w:t>
      </w:r>
      <w:r w:rsidRPr="00AC79EA">
        <w:fldChar w:fldCharType="begin" w:fldLock="1"/>
      </w:r>
      <w:r w:rsidRPr="00AC79EA">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"manualFormatting" : "McNally et al., 2015)", "plainTextFormattedCitation" : "(McNally et al., 2015)", "previouslyFormattedCitation" : "(McNally et al., 2015)" }, "properties" : {  }, "schema" : "https://github.com/citation-style-language/schema/raw/master/csl-citation.json" }</w:instrText>
      </w:r>
      <w:r w:rsidRPr="00AC79EA">
        <w:fldChar w:fldCharType="separate"/>
      </w:r>
      <w:r w:rsidRPr="00AC79EA">
        <w:rPr>
          <w:noProof/>
        </w:rPr>
        <w:t>McNally et al., 2015)</w:t>
      </w:r>
      <w:r w:rsidRPr="00AC79EA">
        <w:fldChar w:fldCharType="end"/>
      </w:r>
      <w:r w:rsidRPr="00AC79EA">
        <w:t xml:space="preserve">. </w:t>
      </w:r>
      <w:commentRangeEnd w:id="3"/>
      <w:r w:rsidRPr="00AC79EA">
        <w:rPr>
          <w:rStyle w:val="CommentReference"/>
        </w:rPr>
        <w:commentReference w:id="3"/>
      </w:r>
      <w:r w:rsidRPr="00AC79EA">
        <w:t xml:space="preserve">Of particular relevance to the current work are two studies that extended the network approach to investigate laboratory measures of cognition and behaviour </w:t>
      </w:r>
      <w:r w:rsidRPr="00AC79EA">
        <w:fldChar w:fldCharType="begin" w:fldLock="1"/>
      </w:r>
      <w:r w:rsidRPr="00AC79EA">
        <w:instrText>ADDIN CSL_CITATION { "citationItems" : [ { "id" : "ITEM-1",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"ITEM-1",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"id" : "ITEM-2",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"ITEM-2", "issued" : { "date-parts" : [ [ "2017" ] ] }, "page" : "1-11", "title" : "Unpacking Rumination and Executive Control: A Network Perspective", "type" : "article-journal" }, "uris" : [ "http://www.mendeley.com/documents/?uuid=b7788e7f-5cb8-41ae-9e5d-4a041d247b4b" ] } ], "mendeley" : { "formattedCitation" : "(Bernstein et al., 2017; Heeren &amp; McNally, 2016)", "plainTextFormattedCitation" : "(Bernstein et al., 2017; Heeren &amp; McNally, 2016)", "previouslyFormattedCitation" : "(Bernstein et al., 2017; Heeren &amp; McNally, 2016)" }, "properties" : {  }, "schema" : "https://github.com/citation-style-language/schema/raw/master/csl-citation.json" }</w:instrText>
      </w:r>
      <w:r w:rsidRPr="00AC79EA">
        <w:fldChar w:fldCharType="separate"/>
      </w:r>
      <w:r w:rsidRPr="00AC79EA">
        <w:rPr>
          <w:noProof/>
        </w:rPr>
        <w:t>(Bernstein et al., 2017; Heeren &amp; McNally, 2016)</w:t>
      </w:r>
      <w:r w:rsidRPr="00AC79EA">
        <w:fldChar w:fldCharType="end"/>
      </w:r>
      <w:r w:rsidRPr="00AC79EA">
        <w:t xml:space="preserve">. </w:t>
      </w:r>
      <w:proofErr w:type="spellStart"/>
      <w:r w:rsidRPr="00AC79EA">
        <w:t>Heeren</w:t>
      </w:r>
      <w:proofErr w:type="spellEnd"/>
      <w:r w:rsidRPr="00AC79EA">
        <w:t xml:space="preserve"> and McNally investigated the interplay between symptoms, attentional bias, and attentional control in social anxiety disorder. Their analysis indicated that the orienting of attention was strongly linked to self-reported fear of social situations, which in turn was strongly related to avoidance of those situations. The network analysis has a potentially important clinical implication in that it suggests that interventions targeting attention orientation would positively influence other processes and propagate those benefits throughout the psychological network, resulting in therapeutic effects </w:t>
      </w:r>
      <w:r w:rsidRPr="00AC79EA">
        <w:fldChar w:fldCharType="begin" w:fldLock="1"/>
      </w:r>
      <w:r w:rsidRPr="00AC79EA">
        <w:instrText>ADDIN CSL_CITATION { "citationItems" : [ { "id" : "ITEM-1", "itemData" : { "DOI" : "10.1177/2167702614553230", "ISSN" : "2167-7026", "abstract" : "Debates about posttraumatic stress disorder (PTSD) often turn on whether it is a timeless, cross-culturally valid natural phenomenon or a socially constructed idiom of distress. Most clinicians seem to favor the first view, differing only in whether they conceptualize PTSD as a discrete category or the upper end of a dimension of stress responsiveness. Yet both categorical and dimensional construals presuppose that PTSD symptoms are fallible indicators reflective of an underlying, latent variable. This presupposition has governed psychopathology research for decades, but it rests on problematic psychometric premises. In this article, we review an alternative, network perspective for conceptualizing mental disorders as causal systems of interacting symptoms, and we illustrate this perspective via analyses of PTSD symptoms reported by survivors of the Wenchuan earthquake in China. Finally, we foreshadow emerging computational methods that may disclose the causal structure of mental disorders.", "author" : [ { "dropping-particle" : "", "family" : "McNally", "given" : "Richard J.", "non-dropping-particle" : "", "parse-names" : false, "suffix" : "" }, { "dropping-particle" : "", "family" : "Robinaugh", "given" : "Donald J", "non-dropping-particle" : "", "parse-names" : false, "suffix" : "" }, { "dropping-particle" : "", "family" : "Wu", "given" : "Gwyneth W. Y.", "non-dropping-particle" : "", "parse-names" : false, "suffix" : "" }, { "dropping-particle" : "", "family" : "Wang", "given" : "Li", "non-dropping-particle" : "", "parse-names" : false, "suffix" : "" }, { "dropping-particle" : "", "family" : "Deserno", "given" : "Marie", "non-dropping-particle" : "", "parse-names" : false, "suffix" : "" }, { "dropping-particle" : "", "family" : "Borsboom", "given" : "Denny", "non-dropping-particle" : "", "parse-names" : false, "suffix" : "" } ], "container-title" : "Clinical Psychological Science", "id" : "ITEM-1", "issue" : "6", "issued" : { "date-parts" : [ [ "2015" ] ] }, "page" : "836 \u2013849", "title" : "Mental Disorders as Causal Systems: A Network Approach to Posttraumatic Stress Disorder", "type" : "article-journal", "volume" : "3" }, "uris" : [ "http://www.mendeley.com/documents/?uuid=13cceeb7-2643-46f0-aaa2-ed411a971340" ] } ], "mendeley" : { "formattedCitation" : "(McNally et al., 2015)", "plainTextFormattedCitation" : "(McNally et al., 2015)", "previouslyFormattedCitation" : "(McNally et al., 2015)" }, "properties" : {  }, "schema" : "https://github.com/citation-style-language/schema/raw/master/csl-citation.json" }</w:instrText>
      </w:r>
      <w:r w:rsidRPr="00AC79EA">
        <w:fldChar w:fldCharType="separate"/>
      </w:r>
      <w:r w:rsidRPr="00AC79EA">
        <w:rPr>
          <w:noProof/>
        </w:rPr>
        <w:t>(McNally et al., 2015)</w:t>
      </w:r>
      <w:r w:rsidRPr="00AC79EA">
        <w:fldChar w:fldCharType="end"/>
      </w:r>
      <w:r w:rsidRPr="00AC79EA">
        <w:t>. Similarly, Bernstein et al. investigated components of executive control and components of rumination. The networks suggested that self-criticism was particularly central to the networks and had strong down-stream effects on negativity and brooding in particular. Thus, reducing self-criticism may have a wide reaching beneficial effect on other components of rumination, and represents a potentially useful therapeutic target. Network analysis approaches therefore provide an informative perspective of the interplay between cognitive processes and components of psychopathology and may help to inform the development of novel clinical interventions. In the current study, we employ network analyses to investigate the CCBH in relation to positive mental health and wellbeing in adolescence.</w:t>
      </w:r>
    </w:p>
    <w:p w14:paraId="7695FE43" w14:textId="77777777" w:rsidR="006E2F24" w:rsidRPr="00AC79EA" w:rsidRDefault="006E2F24" w:rsidP="00C71827">
      <w:pPr>
        <w:pStyle w:val="Thesisstyle"/>
        <w:spacing w:line="360" w:lineRule="auto"/>
      </w:pPr>
      <w:r w:rsidRPr="00AC79EA">
        <w:t>A n</w:t>
      </w:r>
      <w:commentRangeStart w:id="4"/>
      <w:r w:rsidRPr="00AC79EA">
        <w:t xml:space="preserve">etwork theory of mental disorders has recently been proposed, with several core principles </w:t>
      </w:r>
      <w:r w:rsidRPr="00AC79EA">
        <w:fldChar w:fldCharType="begin" w:fldLock="1"/>
      </w:r>
      <w:r w:rsidRPr="00AC79EA">
        <w:instrText>ADDIN CSL_CITATION { "citationItems" : [ { "id" : "ITEM-1", "itemData" : { "DOI" : "10.1002/wps.20375", "ISBN" : "0000000000000", "ISSN" : "1723-8617", "PMID" : "28127906", "author" : [ { "dropping-particle" : "", "family" : "Borsboom", "given" : "Denny", "non-dropping-particle" : "", "parse-names" : false, "suffix" : "" } ], "container-title" : "World Psychiatry", "id" : "ITEM-1", "issue" : "1", "issued" : { "date-parts" : [ [ "2017" ] ] }, "page" : "5-13", "title" : "A network theory of mental disorders", "type" : "article-journal", "volume" : "16" }, "uris" : [ "http://www.mendeley.com/documents/?uuid=d0ca0ae9-35a6-4bc5-8cad-8a88e007a96c" ] } ], "mendeley" : { "formattedCitation" : "(Borsboom, 2017)", "plainTextFormattedCitation" : "(Borsboom, 2017)", "previouslyFormattedCitation" : "(Borsboom, 2017)" }, "properties" : {  }, "schema" : "https://github.com/citation-style-language/schema/raw/master/csl-citation.json" }</w:instrText>
      </w:r>
      <w:r w:rsidRPr="00AC79EA">
        <w:fldChar w:fldCharType="separate"/>
      </w:r>
      <w:r w:rsidRPr="00AC79EA">
        <w:rPr>
          <w:noProof/>
        </w:rPr>
        <w:t>(Borsboom, 2017)</w:t>
      </w:r>
      <w:r w:rsidRPr="00AC79EA">
        <w:fldChar w:fldCharType="end"/>
      </w:r>
      <w:r w:rsidRPr="00AC79EA">
        <w:t xml:space="preserve">. </w:t>
      </w:r>
      <w:commentRangeEnd w:id="4"/>
      <w:r w:rsidRPr="00AC79EA">
        <w:rPr>
          <w:rStyle w:val="CommentReference"/>
        </w:rPr>
        <w:commentReference w:id="4"/>
      </w:r>
      <w:r w:rsidRPr="00AC79EA">
        <w:t xml:space="preserve">The </w:t>
      </w:r>
      <w:r w:rsidRPr="00AC79EA">
        <w:rPr>
          <w:i/>
        </w:rPr>
        <w:t>complexity</w:t>
      </w:r>
      <w:r w:rsidRPr="00AC79EA">
        <w:t xml:space="preserve"> principle proposes that mental disorders are </w:t>
      </w:r>
      <w:r w:rsidRPr="00AC79EA">
        <w:lastRenderedPageBreak/>
        <w:t xml:space="preserve">characterised in terms of the interactions among different components in a psychopathology network. That is to say that while the individual symptoms influence mental disorders, such symptoms are also related to one another. This relates to the </w:t>
      </w:r>
      <w:r w:rsidRPr="00AC79EA">
        <w:rPr>
          <w:i/>
        </w:rPr>
        <w:t xml:space="preserve">direct causal connections </w:t>
      </w:r>
      <w:r w:rsidRPr="00AC79EA">
        <w:t>principle, which states that direct causal connections among symptoms form the network structure. These principles are comparable to the, albeit less formal, core elements of the CCBH; namely that we would expect different biases to interact with one another to influence emotional vulnerability and that biases may reinforce one another reciprocally to influence emotional vulnerability. The similarities are such that theoretically applying the principles of the network approach may prove fruitful and provide a more formal and systematic approach to investigation of the CCBH. We propose that cognitive biases directly and indirectly influence one another (</w:t>
      </w:r>
      <w:r w:rsidRPr="00AC79EA">
        <w:rPr>
          <w:i/>
        </w:rPr>
        <w:t>direct causal connections</w:t>
      </w:r>
      <w:r w:rsidRPr="00AC79EA">
        <w:t>), and that these interactions among different biases are likely to influence emotional vulnerability as well as emotional wellbeing (</w:t>
      </w:r>
      <w:r w:rsidRPr="00AC79EA">
        <w:rPr>
          <w:i/>
        </w:rPr>
        <w:t>complexity</w:t>
      </w:r>
      <w:r w:rsidRPr="00AC79EA">
        <w:t xml:space="preserve">). </w:t>
      </w:r>
      <w:proofErr w:type="spellStart"/>
      <w:r w:rsidRPr="00AC79EA">
        <w:t>Borsboom’s</w:t>
      </w:r>
      <w:proofErr w:type="spellEnd"/>
      <w:r w:rsidRPr="00AC79EA">
        <w:t xml:space="preserve"> </w:t>
      </w:r>
      <w:commentRangeStart w:id="5"/>
      <w:r w:rsidRPr="00AC79EA">
        <w:t xml:space="preserve">fourth principle </w:t>
      </w:r>
      <w:commentRangeEnd w:id="5"/>
      <w:r w:rsidRPr="00AC79EA">
        <w:rPr>
          <w:rStyle w:val="CommentReference"/>
        </w:rPr>
        <w:commentReference w:id="5"/>
      </w:r>
      <w:r w:rsidRPr="00AC79EA">
        <w:rPr>
          <w:i/>
        </w:rPr>
        <w:t>mental disorders follow a network structure</w:t>
      </w:r>
      <w:r w:rsidRPr="00AC79EA">
        <w:t xml:space="preserve"> can be described as the presence of symptoms that are more closely linked than others or as groups of symptoms that often arise together. Thus, we might expect that cognitive biases for negative information may be more highly clustered and interlinked in more vulnerable populations. Network analysis has been used to examine the structure amongst laboratory measures of attention bias and core symptoms of social anxiety disorder </w:t>
      </w:r>
      <w:r w:rsidRPr="00AC79EA">
        <w:fldChar w:fldCharType="begin" w:fldLock="1"/>
      </w:r>
      <w:r w:rsidRPr="00AC79EA">
        <w:instrText>ADDIN CSL_CITATION { "citationItems" : [ { "id" : "ITEM-1", "itemData" : { "DOI" : "10.1016/j.janxdis.2016.06.009", "ISSN" : "18737897", "abstract" : "Cognitive models posit that social anxiety disorder (SAD) is associated with and maintained by biased attention allocation vis-\u00e0-vis social threat. However, over the last decade, there has been intense debate regarding whether AB in SAD results from preferential engagement with or difficulty in disengaging from social threat. Further, recent evidence suggests that AB may merely result from top-down attentional impairments vis-\u00e0-vis non-emotional material. Consequently, uncertainty still abounds regarding both the relative importance and the mutual interactions of these different processes and SAD symptoms. Inspired by novel network approaches to psychopathology that conceptualize symptoms as complex dynamic systems of mutually interacting variables, we computed weighted directed networks to investigate potential causal relations among laboratory measures of attentional components and symptoms of social anxiety disorder. Global and local connectivity of network structures revealed that the three most central variables were the orienting component of attention as well as both avoidance and fear of social situations. Neither preferential attention engagement with threat nor difficulty disengaging from threat exhibited high relative importance as predictors of symptoms in the network. Together, these findings suggest the value of extending the network approach beyond self-reported clinical symptoms to incorporate process-level measures from laboratory tasks to gain new insight into the mechanisms of SAD.", "author" : [ { "dropping-particle" : "", "family" : "Heeren", "given" : "Alexandre", "non-dropping-particle" : "", "parse-names" : false, "suffix" : "" }, { "dropping-particle" : "", "family" : "McNally", "given" : "Richard J.", "non-dropping-particle" : "", "parse-names" : false, "suffix" : "" } ], "container-title" : "Journal of Anxiety Disorders", "id" : "ITEM-1", "issued" : { "date-parts" : [ [ "2016" ] ] }, "page" : "95-104", "publisher" : "Elsevier Ltd", "title" : "An integrative network approach to social anxiety disorder: The complex dynamic interplay among attentional bias for threat, attentional control, and symptoms", "type" : "article-journal", "volume" : "42" }, "uris" : [ "http://www.mendeley.com/documents/?uuid=871b8635-645c-40e2-aceb-014e4aad64d6" ] } ], "mendeley" : { "formattedCitation" : "(Heeren &amp; McNally, 2016)", "plainTextFormattedCitation" : "(Heeren &amp; McNally, 2016)", "previouslyFormattedCitation" : "(Heeren &amp; McNally, 2016)" }, "properties" : {  }, "schema" : "https://github.com/citation-style-language/schema/raw/master/csl-citation.json" }</w:instrText>
      </w:r>
      <w:r w:rsidRPr="00AC79EA">
        <w:fldChar w:fldCharType="separate"/>
      </w:r>
      <w:r w:rsidRPr="00AC79EA">
        <w:rPr>
          <w:noProof/>
        </w:rPr>
        <w:t>(Heeren &amp; McNally, 2016)</w:t>
      </w:r>
      <w:r w:rsidRPr="00AC79EA">
        <w:fldChar w:fldCharType="end"/>
      </w:r>
      <w:r w:rsidRPr="00AC79EA">
        <w:t xml:space="preserve">, as well as functional relationships amongst components of executive control and rumination </w:t>
      </w:r>
      <w:r w:rsidRPr="00AC79EA">
        <w:fldChar w:fldCharType="begin" w:fldLock="1"/>
      </w:r>
      <w:r w:rsidRPr="00AC79EA">
        <w:instrText>ADDIN CSL_CITATION { "citationItems" : [ { "id" : "ITEM-1", "itemData" : { "DOI" : "10.1177/2167702617702717", "ISBN" : "2167702617702", "ISSN" : "2167-7026", "author" : [ { "dropping-particle" : "", "family" : "Bernstein", "given" : "Emily E.", "non-dropping-particle" : "", "parse-names" : false, "suffix" : "" }, { "dropping-particle" : "", "family" : "Heeren", "given" : "Alexandre", "non-dropping-particle" : "", "parse-names" : false, "suffix" : "" }, { "dropping-particle" : "", "family" : "McNally", "given" : "Richard J.", "non-dropping-particle" : "", "parse-names" : false, "suffix" : "" } ], "container-title" : "Clinical Psychological Science", "id" : "ITEM-1", "issued" : { "date-parts" : [ [ "2017" ] ] }, "page" : "1-11", "title" : "Unpacking Rumination and Executive Control: A Network Perspective", "type" : "article-journal" }, "uris" : [ "http://www.mendeley.com/documents/?uuid=b7788e7f-5cb8-41ae-9e5d-4a041d247b4b" ] } ], "mendeley" : { "formattedCitation" : "(Bernstein et al., 2017)", "plainTextFormattedCitation" : "(Bernstein et al., 2017)", "previouslyFormattedCitation" : "(Bernstein et al., 2017)" }, "properties" : {  }, "schema" : "https://github.com/citation-style-language/schema/raw/master/csl-citation.json" }</w:instrText>
      </w:r>
      <w:r w:rsidRPr="00AC79EA">
        <w:fldChar w:fldCharType="separate"/>
      </w:r>
      <w:r w:rsidRPr="00AC79EA">
        <w:rPr>
          <w:noProof/>
        </w:rPr>
        <w:t>(Bernstein et al., 2017)</w:t>
      </w:r>
      <w:r w:rsidRPr="00AC79EA">
        <w:fldChar w:fldCharType="end"/>
      </w:r>
      <w:r w:rsidRPr="00AC79EA">
        <w:t xml:space="preserve">. In the current study, we sought to expand upon this work by utilising network approaches as a potentially informative theoretical and methodological framework to investigate the CCBH in adolescent mental </w:t>
      </w:r>
      <w:commentRangeStart w:id="6"/>
      <w:r w:rsidRPr="00AC79EA">
        <w:t>health</w:t>
      </w:r>
      <w:commentRangeEnd w:id="6"/>
      <w:r w:rsidRPr="00AC79EA">
        <w:rPr>
          <w:rStyle w:val="CommentReference"/>
        </w:rPr>
        <w:commentReference w:id="6"/>
      </w:r>
      <w:r w:rsidRPr="00AC79EA">
        <w:t>.</w:t>
      </w:r>
    </w:p>
    <w:p w14:paraId="73485017" w14:textId="77777777" w:rsidR="006E2F24" w:rsidRPr="00AC79EA" w:rsidRDefault="006E2F24" w:rsidP="00C71827">
      <w:pPr>
        <w:pStyle w:val="Thesisstyle"/>
        <w:spacing w:line="360" w:lineRule="auto"/>
      </w:pPr>
    </w:p>
    <w:p w14:paraId="38357705" w14:textId="77777777" w:rsidR="006E2F24" w:rsidRPr="00AC79EA" w:rsidRDefault="006E2F24" w:rsidP="00C71827">
      <w:pPr>
        <w:pStyle w:val="Thesisstyle"/>
        <w:spacing w:line="360" w:lineRule="auto"/>
      </w:pPr>
      <w:commentRangeStart w:id="7"/>
      <w:commentRangeStart w:id="8"/>
      <w:r w:rsidRPr="00AC79EA">
        <w:t>Visualising the network provides a detailed image of the multivariate dependencies that exist in the dataset</w:t>
      </w:r>
      <w:commentRangeEnd w:id="7"/>
      <w:r w:rsidRPr="00AC79EA">
        <w:rPr>
          <w:rStyle w:val="CommentReference"/>
        </w:rPr>
        <w:commentReference w:id="7"/>
      </w:r>
      <w:r w:rsidRPr="00AC79EA">
        <w:t xml:space="preserve">. In a </w:t>
      </w:r>
      <w:commentRangeStart w:id="9"/>
      <w:r w:rsidRPr="00AC79EA">
        <w:t>psychometric</w:t>
      </w:r>
      <w:commentRangeEnd w:id="9"/>
      <w:r w:rsidRPr="00AC79EA">
        <w:rPr>
          <w:rStyle w:val="CommentReference"/>
        </w:rPr>
        <w:commentReference w:id="9"/>
      </w:r>
      <w:r w:rsidRPr="00AC79EA">
        <w:t xml:space="preserve">? </w:t>
      </w:r>
      <w:proofErr w:type="gramStart"/>
      <w:r w:rsidRPr="00AC79EA">
        <w:t>network</w:t>
      </w:r>
      <w:proofErr w:type="gramEnd"/>
      <w:r w:rsidRPr="00AC79EA">
        <w:t xml:space="preserve">, </w:t>
      </w:r>
      <w:r w:rsidRPr="00AC79EA">
        <w:rPr>
          <w:i/>
        </w:rPr>
        <w:t xml:space="preserve">nodes </w:t>
      </w:r>
      <w:r w:rsidRPr="00AC79EA">
        <w:t xml:space="preserve">that represent observed psychological variables (e.g. psychometric tests or indices of cognitive bias) are </w:t>
      </w:r>
      <w:commentRangeStart w:id="10"/>
      <w:r w:rsidRPr="00AC79EA">
        <w:t xml:space="preserve">connected by </w:t>
      </w:r>
      <w:r w:rsidRPr="00AC79EA">
        <w:rPr>
          <w:i/>
        </w:rPr>
        <w:t>edges,</w:t>
      </w:r>
      <w:r w:rsidRPr="00AC79EA">
        <w:t xml:space="preserve"> which represent some statistical relationship between them, such as the correlation</w:t>
      </w:r>
      <w:commentRangeEnd w:id="10"/>
      <w:r w:rsidRPr="00AC79EA">
        <w:rPr>
          <w:rStyle w:val="CommentReference"/>
        </w:rPr>
        <w:commentReference w:id="10"/>
      </w:r>
      <w:r w:rsidRPr="00AC79EA">
        <w:t xml:space="preserve">. </w:t>
      </w:r>
      <w:commentRangeStart w:id="11"/>
      <w:r w:rsidRPr="00AC79EA">
        <w:t xml:space="preserve">The strength, or </w:t>
      </w:r>
      <w:r w:rsidRPr="00AC79EA">
        <w:rPr>
          <w:i/>
        </w:rPr>
        <w:t>edge weight</w:t>
      </w:r>
      <w:r w:rsidRPr="00AC79EA">
        <w:t xml:space="preserve"> of these edges can differ to incorporate information about the direction of the relationship, typically represented with positive associations in </w:t>
      </w:r>
      <w:commentRangeStart w:id="12"/>
      <w:r w:rsidRPr="00AC79EA">
        <w:t>green</w:t>
      </w:r>
      <w:commentRangeEnd w:id="12"/>
      <w:r w:rsidRPr="00AC79EA">
        <w:rPr>
          <w:rStyle w:val="CommentReference"/>
        </w:rPr>
        <w:commentReference w:id="12"/>
      </w:r>
      <w:r w:rsidRPr="00AC79EA">
        <w:t xml:space="preserve"> and negative associations in red. Additionally, stronger relationships are represented with thicker edges, whereas weaker relationships are denoted with thinner less saturated edges. </w:t>
      </w:r>
      <w:commentRangeEnd w:id="11"/>
      <w:r w:rsidRPr="00AC79EA">
        <w:rPr>
          <w:rStyle w:val="CommentReference"/>
        </w:rPr>
        <w:commentReference w:id="11"/>
      </w:r>
      <w:r w:rsidRPr="00AC79EA">
        <w:t xml:space="preserve"> In contrast to correlational or latent variable approaches, inference methods from graph theory can then be used to assess the relative importance of each node with several </w:t>
      </w:r>
      <w:r w:rsidRPr="00AC79EA">
        <w:rPr>
          <w:i/>
        </w:rPr>
        <w:t>centrality indices</w:t>
      </w:r>
      <w:r w:rsidRPr="00AC79EA">
        <w:t xml:space="preserve">. This </w:t>
      </w:r>
      <w:r w:rsidRPr="00AC79EA">
        <w:lastRenderedPageBreak/>
        <w:t xml:space="preserve">enables inferences to be made as to which symptoms have a greater effect on the network overall, or are potential targets for intervention </w:t>
      </w:r>
      <w:r w:rsidRPr="00AC79EA">
        <w:fldChar w:fldCharType="begin" w:fldLock="1"/>
      </w:r>
      <w:r w:rsidRPr="00AC79EA">
        <w:instrText>ADDIN CSL_CITATION { "citationItems" : [ { "id" : "ITEM-1", "itemData" : { "DOI" : "10.1007/s00127-016-1319-z", "ISBN" : "9788578110796", "ISSN" : "09337954", "PMID" : "25246403", "author" : [ { "dropping-particle" : "", "family" : "Fried", "given" : "Eiko I.", "non-dropping-particle" : "", "parse-names" : false, "suffix" : "" }, { "dropping-particle" : "", "family" : "Borkulo", "given" : "Claudia D.", "non-dropping-particle" : "van", "parse-names" : false, "suffix" : "" }, { "dropping-particle" : "", "family" : "Cramer", "given" : "Ang??lique O.J.", "non-dropping-particle" : "", "parse-names" : false, "suffix" : "" }, { "dropping-particle" : "", "family" : "Boschloo", "given" : "Lynn", "non-dropping-particle" : "", "parse-names" : false, "suffix" : "" }, { "dropping-particle" : "", "family" : "Schoevers", "given" : "Robert A.", "non-dropping-particle" : "", "parse-names" : false, "suffix" : "" }, { "dropping-particle" : "", "family" : "Borsboom", "given" : "Denny", "non-dropping-particle" : "", "parse-names" : false, "suffix" : "" } ], "container-title" : "Social Psychiatry and Psychiatric Epidemiology", "id" : "ITEM-1", "issue" : "1", "issued" : { "date-parts" : [ [ "2017" ] ] }, "title" : "Mental disorders as networks of problems: a review of recent insights", "type" : "article-journal", "volume" : "52" }, "uris" : [ "http://www.mendeley.com/documents/?uuid=362ef799-d5cf-4314-8705-05372de995ba" ] }, { "id" : "ITEM-2", "itemData" : { "author" : [ { "dropping-particle" : "", "family" : "Fried", "given" : "Eiko I.", "non-dropping-particle" : "", "parse-names" : false, "suffix" : "" }, { "dropping-particle" : "", "family" : "Cramer", "given" : "Ang\u00e9lique O. J.", "non-dropping-particle" : "", "parse-names" : false, "suffix" : "" } ], "id" : "ITEM-2", "issued" : { "date-parts" : [ [ "2017" ] ] }, "page" : "1-53", "title" : "Moving forward: challenges and directions for psychopathological network theory and methodology", "type" : "article-journal", "volume" : "April 7" }, "uris" : [ "http://www.mendeley.com/documents/?uuid=f60fdbd5-a684-45f3-a9c3-880eb5942fb9" ] } ], "mendeley" : { "formattedCitation" : "(Fried et al., 2017; Fried &amp; Cramer, 2017)", "plainTextFormattedCitation" : "(Fried et al., 2017; Fried &amp; Cramer, 2017)", "previouslyFormattedCitation" : "(Fried et al., 2017; Fried &amp; Cramer, 2017)" }, "properties" : {  }, "schema" : "https://github.com/citation-style-language/schema/raw/master/csl-citation.json" }</w:instrText>
      </w:r>
      <w:r w:rsidRPr="00AC79EA">
        <w:fldChar w:fldCharType="separate"/>
      </w:r>
      <w:r w:rsidRPr="00AC79EA">
        <w:rPr>
          <w:noProof/>
        </w:rPr>
        <w:t>(Fried et al., 2017; Fried &amp; Cramer, 2017)</w:t>
      </w:r>
      <w:r w:rsidRPr="00AC79EA">
        <w:fldChar w:fldCharType="end"/>
      </w:r>
      <w:r w:rsidRPr="00AC79EA">
        <w:t xml:space="preserve">. Network approaches therefore differ from latent variable models that explain co-occurrence amongst symptoms, or biases as in the case of the CCBH, with an underlying unobserved latent variable as a common cause of the symptoms. Under this theoretical position, emotional disorders are denoted by a network in which some symptoms interact to stimulate or inhibit one another </w:t>
      </w:r>
      <w:r w:rsidRPr="00AC79EA">
        <w:fldChar w:fldCharType="begin" w:fldLock="1"/>
      </w:r>
      <w:r w:rsidRPr="00AC79EA">
        <w:instrText>ADDIN CSL_CITATION { "citationItems" : [ { "id" : "ITEM-1", "itemData" : { "DOI" : "10.1016/j.jrp.2014.07.003", "ISBN" : "0092-6566", "ISSN" : "10957251", "abstract" : "Network analysis represents a novel theoretical approach to personality. Network approaches motivate alternative ways of analyzing data, and suggest new ways of modeling and simulating personality processes. In the present paper, we provide an overview of network analysis strategies as they apply to personality data. We discuss different ways to construct networks from typical personality data, show how to compute and interpret important measures of centrality and clustering, and illustrate how one can simulate on networks to mimic personality processes. All analyses are illustrated using a data set on the commonly used HEXACO questionnaire using elementary R-code that readers may easily adapt to apply to their own data.", "author" : [ { "dropping-particle" : "", "family" : "Costantini", "given" : "Giulio", "non-dropping-particle" : "", "parse-names" : false, "suffix" : "" }, { "dropping-particle" : "", "family" : "Epskamp", "given" : "Sacha", "non-dropping-particle" : "", "parse-names" : false, "suffix" : "" }, { "dropping-particle" : "", "family" : "Borsboom", "given" : "Denny", "non-dropping-particle" : "", "parse-names" : false, "suffix" : "" }, { "dropping-particle" : "", "family" : "Perugini", "given" : "Marco", "non-dropping-particle" : "", "parse-names" : false, "suffix" : "" }, { "dropping-particle" : "", "family" : "M\u00f5ttus", "given" : "Ren\u00e9", "non-dropping-particle" : "", "parse-names" : false, "suffix" : "" }, { "dropping-particle" : "", "family" : "Waldorp", "given" : "Lourens J.", "non-dropping-particle" : "", "parse-names" : false, "suffix" : "" }, { "dropping-particle" : "", "family" : "Cramer", "given" : "Ang\u00e9lique O J", "non-dropping-particle" : "", "parse-names" : false, "suffix" : "" } ], "container-title" : "Journal of Research in Personality", "id" : "ITEM-1", "issued" : { "date-parts" : [ [ "2015" ] ] }, "page" : "13-29", "publisher" : "Elsevier Inc.", "title" : "State of the aRt personality research: A tutorial on network analysis of personality data in R", "type" : "article-journal", "volume" : "54" }, "uris" : [ "http://www.mendeley.com/documents/?uuid=6be8f00c-99da-4c62-8ed1-002044ac6bbe" ] } ], "mendeley" : { "formattedCitation" : "(Costantini et al., 2015)", "plainTextFormattedCitation" : "(Costantini et al., 2015)", "previouslyFormattedCitation" : "(Costantini et al., 2015)" }, "properties" : {  }, "schema" : "https://github.com/citation-style-language/schema/raw/master/csl-citation.json" }</w:instrText>
      </w:r>
      <w:r w:rsidRPr="00AC79EA">
        <w:fldChar w:fldCharType="separate"/>
      </w:r>
      <w:r w:rsidRPr="00AC79EA">
        <w:rPr>
          <w:noProof/>
        </w:rPr>
        <w:t>(Costantini et al., 2015)</w:t>
      </w:r>
      <w:r w:rsidRPr="00AC79EA">
        <w:fldChar w:fldCharType="end"/>
      </w:r>
      <w:r w:rsidRPr="00AC79EA">
        <w:t xml:space="preserve">. If we consider that cognitive biases represent a vulnerability factor for emotional disorders, similar to symptoms of a particular disorder, then this theoretical position is promising in the examination of the CCBH. Under the assumptions here, and the principles of network theory </w:t>
      </w:r>
      <w:commentRangeStart w:id="13"/>
      <w:r w:rsidRPr="00AC79EA">
        <w:t xml:space="preserve">described above, a psychological network analysis approach is a valuable way to analyse cognitive bias data to examine the CCBH. We note that some authors have questioned the replicability of psychopathology networks </w:t>
      </w:r>
      <w:r w:rsidRPr="00AC79EA">
        <w:fldChar w:fldCharType="begin" w:fldLock="1"/>
      </w:r>
      <w:r w:rsidRPr="00AC79EA">
        <w:instrText>ADDIN CSL_CITATION { "citationItems" : [ { "id" : "ITEM-1", "itemData" : { "author" : [ { "dropping-particle" : "", "family" : "Forbes", "given" : "Miriam K", "non-dropping-particle" : "", "parse-names" : false, "suffix" : "" }, { "dropping-particle" : "", "family" : "Wright", "given" : "Aidan G C", "non-dropping-particle" : "", "parse-names" : false, "suffix" : "" }, { "dropping-particle" : "", "family" : "Markon", "given" : "Kristian E", "non-dropping-particle" : "", "parse-names" : false, "suffix" : "" }, { "dropping-particle" : "", "family" : "Krueger", "given" : "Robert F", "non-dropping-particle" : "", "parse-names" : false, "suffix" : "" } ], "id" : "ITEM-1", "issued" : { "date-parts" : [ [ "2017" ] ] }, "title" : "Evidence that Psychopathology Symptom Networks have Limited Replicability", "type" : "article-journal" }, "uris" : [ "http://www.mendeley.com/documents/?uuid=0b043b1f-d719-40fc-a110-486f33a6fd04" ] } ], "mendeley" : { "formattedCitation" : "(Forbes, Wright, Markon, &amp; Krueger, 2017)", "plainTextFormattedCitation" : "(Forbes, Wright, Markon, &amp; Krueger, 2017)", "previouslyFormattedCitation" : "(Forbes, Wright, Markon, &amp; Krueger, 2017)" }, "properties" : {  }, "schema" : "https://github.com/citation-style-language/schema/raw/master/csl-citation.json" }</w:instrText>
      </w:r>
      <w:r w:rsidRPr="00AC79EA">
        <w:fldChar w:fldCharType="separate"/>
      </w:r>
      <w:r w:rsidRPr="00AC79EA">
        <w:rPr>
          <w:noProof/>
        </w:rPr>
        <w:t>(Forbes, Wright, Markon, &amp; Krueger, 2017)</w:t>
      </w:r>
      <w:r w:rsidRPr="00AC79EA">
        <w:fldChar w:fldCharType="end"/>
      </w:r>
      <w:r w:rsidRPr="00AC79EA">
        <w:t xml:space="preserve">. However, this conclusion has been refuted strongly with evidence demonstrating the high degree of precision with which the networks were replicated </w:t>
      </w:r>
      <w:r w:rsidRPr="00AC79EA">
        <w:fldChar w:fldCharType="begin" w:fldLock="1"/>
      </w:r>
      <w:r w:rsidRPr="00AC79EA">
        <w:instrText>ADDIN CSL_CITATION { "citationItems" : [ { "id" : "ITEM-1", "itemData" : { "DOI" : "10.17605/OSF.IO/TGEZ8", "abstract" : "Forbes, Wright, Markon, and Krueger (2017) state that \u201cpsychopathology networks have limited replicability\u201d and that \u201cpopular network analysis methods produce unreliable results\u201d. These conclusions are based on an assessment of the replicability of four different network models for symptoms of major depression and generalized anxiety across two samples; in addition, Forbes et al. (2017) analyze the stability of the network models within the samples using split-halves. Our re-analysis of the same data with the same methods led to results directly opposed to those of Forbes et al. (2017): All network models replicate very well across the two datasets and across the split-halves. We trace the differences between Forbes et al.\u2019s (2017) results and our own to the fact that they did not appear to accurately implement all network models, and used debatable metrics to assess replicability. In particular, Forbes et al. (2017) deviate from existing estimation routines for relative importance networks, do not acknowledge the fact that the skip-structure used in the interviews strongly distorted correlations between symptoms, and incorrectly assume that network structures and metrics should not only be expected to be the same across the different samples, but also across the different network models used. In addition to a comprehensive re-analysis of the data, we end with a discussion of best practices concerning future research into the replicability of psychometric networks.", "author" : [ { "dropping-particle" : "", "family" : "Borsboom", "given" : "Denny", "non-dropping-particle" : "", "parse-names" : false, "suffix" : "" }, { "dropping-particle" : "", "family" : "Fried", "given" : "Eiko", "non-dropping-particle" : "", "parse-names" : false, "suffix" : "" }, { "dropping-particle" : "", "family" : "Epskamp", "given" : "Sacha", "non-dropping-particle" : "", "parse-names" : false, "suffix" : "" }, { "dropping-particle" : "", "family" : "Waldorp", "given" : "Lourens", "non-dropping-particle" : "", "parse-names" : false, "suffix" : "" }, { "dropping-particle" : "", "family" : "Borkulo", "given" : "Claudia", "non-dropping-particle" : "Van", "parse-names" : false, "suffix" : "" }, { "dropping-particle" : "", "family" : "Maas", "given" : "Han", "non-dropping-particle" : "Van Der", "parse-names" : false, "suffix" : "" }, { "dropping-particle" : "", "family" : "Cramer", "given" : "Angelique", "non-dropping-particle" : "", "parse-names" : false, "suffix" : "" } ], "id" : "ITEM-1", "issued" : { "date-parts" : [ [ "2017" ] ] }, "title" : "Pre-print: False alarm? A comprehensive reanalysis of \u201cEvidence that psychopathology symptom networks have limited replicability\u201d by Forbes, Wright, Markon, and Krueger.", "type" : "article-journal" }, "uris" : [ "http://www.mendeley.com/documents/?uuid=d006d370-7841-45f9-861b-b7491b19d3bf" ] } ], "mendeley" : { "formattedCitation" : "(Borsboom et al., 2017)", "plainTextFormattedCitation" : "(Borsboom et al., 2017)", "previouslyFormattedCitation" : "(Borsboom et al., 2017)" }, "properties" : {  }, "schema" : "https://github.com/citation-style-language/schema/raw/master/csl-citation.json" }</w:instrText>
      </w:r>
      <w:r w:rsidRPr="00AC79EA">
        <w:fldChar w:fldCharType="separate"/>
      </w:r>
      <w:r w:rsidRPr="00AC79EA">
        <w:rPr>
          <w:noProof/>
        </w:rPr>
        <w:t>(Borsboom et al., 2017)</w:t>
      </w:r>
      <w:r w:rsidRPr="00AC79EA">
        <w:fldChar w:fldCharType="end"/>
      </w:r>
      <w:r w:rsidRPr="00AC79EA">
        <w:t xml:space="preserve">. </w:t>
      </w:r>
      <w:commentRangeEnd w:id="13"/>
      <w:r w:rsidRPr="00AC79EA">
        <w:rPr>
          <w:rStyle w:val="CommentReference"/>
        </w:rPr>
        <w:commentReference w:id="13"/>
      </w:r>
      <w:commentRangeEnd w:id="8"/>
      <w:r w:rsidRPr="00AC79EA">
        <w:rPr>
          <w:rStyle w:val="CommentReference"/>
        </w:rPr>
        <w:commentReference w:id="8"/>
      </w:r>
    </w:p>
    <w:p w14:paraId="7623CD9C" w14:textId="77777777" w:rsidR="00FD0CF6" w:rsidRPr="00AC79EA" w:rsidRDefault="006E2F24" w:rsidP="00C71827">
      <w:pPr>
        <w:spacing w:line="360" w:lineRule="auto"/>
        <w:rPr>
          <w:rFonts w:ascii="Times New Roman" w:hAnsi="Times New Roman" w:cs="Times New Roman"/>
          <w:sz w:val="40"/>
          <w:szCs w:val="40"/>
        </w:rPr>
      </w:pPr>
      <w:commentRangeStart w:id="14"/>
      <w:r w:rsidRPr="00AC79EA">
        <w:rPr>
          <w:rFonts w:ascii="Times New Roman" w:hAnsi="Times New Roman" w:cs="Times New Roman"/>
        </w:rPr>
        <w:t xml:space="preserve">In the current study, we employed a psychological network analysis approach to investigate the CCBH in positive mental health in adolescents. We were interested in differences between the networks of cognitive biases in adolescents reporting high and low mental health. Therefore, we selected two groups from a large sample of adolescents based on self-reported mental health scores with the aim of examining groups that differ in their self-reported mental health. The study focussed on attention, interpretation, and memory bias, to limit the scope to the processes previously implicated in the CCBH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"DOI" : "10.1016/j.beth.2006.02.001", "author" : [ { "dropping-particle" : "", "family" : "Hirsch", "given" : "Colette R", "non-dropping-particle" : "", "parse-names" : false, "suffix" : "" }, { "dropping-particle" : "", "family" : "Clark", "given" : "David M", "non-dropping-particle" : "", "parse-names" : false, "suffix" : "" }, { "dropping-particle" : "", "family" : "Mathews", "given" : "Andrew", "non-dropping-particle" : "", "parse-names" : false, "suffix" : "" } ], "container-title" : "Behaviour Therapy", "id" : "ITEM-1", "issue" : "3", "issued" : { "date-parts" : [ [ "2006" ] ] }, "page" : "223-236", "title" : "Imagery and Interpretations in Social Phobia : Support for the Combined Cognitive Biases Hypothesis", "type" : "article-journal", "volume" : "37" }, "uris" : [ "http://www.mendeley.com/documents/?uuid=56e30532-8f9d-46e2-be0e-dbdac11ec193" ] } ], "mendeley" : { "formattedCitation" : "(Hirsch et al., 2006)", "plainTextFormattedCitation" : "(Hirsch et al., 2006)", "previouslyFormattedCitation" : "(Hirsch et al., 2006)"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(Hirsch et al., 2006)</w:t>
      </w:r>
      <w:r w:rsidRPr="00AC79EA">
        <w:rPr>
          <w:rFonts w:ascii="Times New Roman" w:hAnsi="Times New Roman" w:cs="Times New Roman"/>
        </w:rPr>
        <w:fldChar w:fldCharType="end"/>
      </w:r>
      <w:r w:rsidRPr="00AC79EA">
        <w:rPr>
          <w:rFonts w:ascii="Times New Roman" w:hAnsi="Times New Roman" w:cs="Times New Roman"/>
        </w:rPr>
        <w:t xml:space="preserve">. Our primary aim was to explore differences in cognitive bias networks between adolescents reporting high mental health and those reporting low mental health on a standardized measure.  To achieve this we computed weighted and directed networks of cognitive biases in high and low mental health samples to provide an initial investigation of the CCBH in positive mental health in adolescence, and to generate novel hypotheses for future research. </w:t>
      </w:r>
      <w:commentRangeEnd w:id="14"/>
      <w:r w:rsidRPr="00AC79EA">
        <w:rPr>
          <w:rStyle w:val="CommentReference"/>
          <w:rFonts w:ascii="Times New Roman" w:hAnsi="Times New Roman" w:cs="Times New Roman"/>
        </w:rPr>
        <w:commentReference w:id="14"/>
      </w:r>
      <w:r w:rsidR="00FD0CF6" w:rsidRPr="00AC79EA">
        <w:rPr>
          <w:rFonts w:ascii="Times New Roman" w:hAnsi="Times New Roman" w:cs="Times New Roman"/>
        </w:rPr>
        <w:br w:type="page"/>
      </w:r>
    </w:p>
    <w:p w14:paraId="5693CEDC" w14:textId="77777777" w:rsidR="00FD0CF6" w:rsidRPr="00AC79EA" w:rsidRDefault="00FD0CF6" w:rsidP="00C71827">
      <w:pPr>
        <w:pStyle w:val="Heading1"/>
        <w:spacing w:line="360" w:lineRule="auto"/>
        <w:rPr>
          <w:rFonts w:ascii="Times New Roman" w:hAnsi="Times New Roman" w:cs="Times New Roman"/>
        </w:rPr>
      </w:pPr>
      <w:r w:rsidRPr="00AC79EA">
        <w:rPr>
          <w:rFonts w:ascii="Times New Roman" w:hAnsi="Times New Roman" w:cs="Times New Roman"/>
        </w:rPr>
        <w:lastRenderedPageBreak/>
        <w:t>Methods</w:t>
      </w:r>
    </w:p>
    <w:p w14:paraId="7F73AB0E" w14:textId="77777777" w:rsidR="00FD0CF6" w:rsidRPr="00AC79EA" w:rsidRDefault="00FD0CF6" w:rsidP="00C71827">
      <w:pPr>
        <w:spacing w:line="360" w:lineRule="auto"/>
        <w:rPr>
          <w:rFonts w:ascii="Times New Roman" w:hAnsi="Times New Roman" w:cs="Times New Roman"/>
        </w:rPr>
      </w:pPr>
    </w:p>
    <w:p w14:paraId="3876111B" w14:textId="60FB16BA" w:rsidR="008279E0" w:rsidRPr="00AC79EA" w:rsidRDefault="006E2F24" w:rsidP="00C71827">
      <w:pPr>
        <w:pStyle w:val="Thesisstyle"/>
        <w:spacing w:line="360" w:lineRule="auto"/>
      </w:pPr>
      <w:r w:rsidRPr="00AC79EA">
        <w:t xml:space="preserve">The data analysed and presented in this paper are drawn from the </w:t>
      </w:r>
      <w:proofErr w:type="spellStart"/>
      <w:r w:rsidRPr="00AC79EA">
        <w:t>CogBIAS</w:t>
      </w:r>
      <w:proofErr w:type="spellEnd"/>
      <w:r w:rsidRPr="00AC79EA">
        <w:t xml:space="preserve"> longitudinal study (Booth et al., 2017</w:t>
      </w:r>
      <w:r w:rsidR="00944D16" w:rsidRPr="00AC79EA">
        <w:t>; Booth et al., 2019</w:t>
      </w:r>
      <w:r w:rsidRPr="00AC79EA">
        <w:t xml:space="preserve">), which has recruited approximately five hundred 12-14 year old secondary school children in the UK. Each young person completed a series of cognitive bias measures (including attention, interpretation, and memory) </w:t>
      </w:r>
      <w:r w:rsidR="008279E0" w:rsidRPr="00AC79EA">
        <w:t>and was</w:t>
      </w:r>
      <w:r w:rsidRPr="00AC79EA">
        <w:t xml:space="preserve"> followed up for two further waves of testing at the age of 14 and again at the age of 16. This project is the only one known to the authors to incorporate a longitudinal design, with a range of cognitive biases measured, and at three time-points in an adolescent sample. The </w:t>
      </w:r>
      <w:proofErr w:type="spellStart"/>
      <w:r w:rsidRPr="00AC79EA">
        <w:t>CogBIAS</w:t>
      </w:r>
      <w:proofErr w:type="spellEnd"/>
      <w:r w:rsidRPr="00AC79EA">
        <w:t xml:space="preserve"> project presents an ideal opportunity to examine the CCBH as it applies to adolescents, specifically with respect to the role these cognitive biases play in positive mental health. In this paper, </w:t>
      </w:r>
      <w:r w:rsidR="008279E0" w:rsidRPr="00AC79EA">
        <w:t xml:space="preserve">we use data from wave 1 of the </w:t>
      </w:r>
      <w:proofErr w:type="spellStart"/>
      <w:r w:rsidR="008279E0" w:rsidRPr="00AC79EA">
        <w:t>CogBIAS</w:t>
      </w:r>
      <w:proofErr w:type="spellEnd"/>
      <w:r w:rsidR="008279E0" w:rsidRPr="00AC79EA">
        <w:t xml:space="preserve"> project. </w:t>
      </w:r>
    </w:p>
    <w:p w14:paraId="295C6313" w14:textId="77777777" w:rsidR="006E2F24" w:rsidRPr="00AC79EA" w:rsidRDefault="006E2F24" w:rsidP="00C71827">
      <w:pPr>
        <w:pStyle w:val="Heading3"/>
        <w:spacing w:line="360" w:lineRule="auto"/>
        <w:rPr>
          <w:rFonts w:ascii="Times New Roman" w:hAnsi="Times New Roman" w:cs="Times New Roman"/>
        </w:rPr>
      </w:pPr>
      <w:bookmarkStart w:id="15" w:name="_Toc498603508"/>
      <w:r w:rsidRPr="00AC79EA">
        <w:rPr>
          <w:rFonts w:ascii="Times New Roman" w:hAnsi="Times New Roman" w:cs="Times New Roman"/>
        </w:rPr>
        <w:t>Participants</w:t>
      </w:r>
      <w:bookmarkEnd w:id="15"/>
    </w:p>
    <w:p w14:paraId="585191EA" w14:textId="6B53F138" w:rsidR="006E2F24" w:rsidRPr="00AC79EA" w:rsidRDefault="006E2F24" w:rsidP="00C71827">
      <w:pPr>
        <w:pStyle w:val="Thesisstyle"/>
        <w:spacing w:line="360" w:lineRule="auto"/>
      </w:pPr>
      <w:commentRangeStart w:id="16"/>
      <w:r w:rsidRPr="00AC79EA">
        <w:t xml:space="preserve">We first excluded all participants without complete data in all of the measures described below (and removing DPT accuracy below 70% before this), resulting in a sample of 448 students (from the original sample of 504). </w:t>
      </w:r>
      <w:commentRangeEnd w:id="16"/>
      <w:r w:rsidR="00944D16" w:rsidRPr="00AC79EA">
        <w:rPr>
          <w:rStyle w:val="CommentReference"/>
        </w:rPr>
        <w:commentReference w:id="16"/>
      </w:r>
      <w:r w:rsidR="00944D16" w:rsidRPr="00AC79EA">
        <w:t>For our first analysis w</w:t>
      </w:r>
      <w:commentRangeStart w:id="17"/>
      <w:r w:rsidRPr="00AC79EA">
        <w:t xml:space="preserve">e </w:t>
      </w:r>
      <w:commentRangeEnd w:id="17"/>
      <w:r w:rsidR="00507E09" w:rsidRPr="00AC79EA">
        <w:rPr>
          <w:rStyle w:val="CommentReference"/>
        </w:rPr>
        <w:commentReference w:id="17"/>
      </w:r>
      <w:r w:rsidRPr="00AC79EA">
        <w:t xml:space="preserve">selected two groups of participants for the network analyses based on scores on the Mental Health Continuum. </w:t>
      </w:r>
      <w:r w:rsidR="00944D16" w:rsidRPr="00AC79EA">
        <w:t>W</w:t>
      </w:r>
      <w:commentRangeStart w:id="18"/>
      <w:r w:rsidRPr="00AC79EA">
        <w:t xml:space="preserve">e performed a </w:t>
      </w:r>
      <w:proofErr w:type="spellStart"/>
      <w:r w:rsidRPr="00AC79EA">
        <w:t>tertile</w:t>
      </w:r>
      <w:proofErr w:type="spellEnd"/>
      <w:r w:rsidRPr="00AC79EA">
        <w:t xml:space="preserve"> split to yield low and high MH groups that differ substantially on MH. The low-MH group consisted of 145 participants, scoring under 37 on the MHC</w:t>
      </w:r>
      <w:r w:rsidR="00944D16" w:rsidRPr="00AC79EA">
        <w:t xml:space="preserve"> and</w:t>
      </w:r>
      <w:r w:rsidRPr="00AC79EA">
        <w:t xml:space="preserve"> the high-MH group consisted of 150 participants scoring above 47 on the </w:t>
      </w:r>
      <w:commentRangeStart w:id="19"/>
      <w:r w:rsidRPr="00AC79EA">
        <w:t>MHC</w:t>
      </w:r>
      <w:commentRangeEnd w:id="19"/>
      <w:r w:rsidRPr="00AC79EA">
        <w:rPr>
          <w:rStyle w:val="CommentReference"/>
        </w:rPr>
        <w:commentReference w:id="19"/>
      </w:r>
      <w:r w:rsidRPr="00AC79EA">
        <w:t>.</w:t>
      </w:r>
    </w:p>
    <w:commentRangeEnd w:id="18"/>
    <w:p w14:paraId="578E8FD2" w14:textId="735DCA64" w:rsidR="006E2F24" w:rsidRPr="00AC79EA" w:rsidRDefault="006E2F24" w:rsidP="00C71827">
      <w:pPr>
        <w:pStyle w:val="Thesisstyle"/>
        <w:spacing w:line="360" w:lineRule="auto"/>
      </w:pPr>
      <w:r w:rsidRPr="00AC79EA">
        <w:rPr>
          <w:rStyle w:val="CommentReference"/>
        </w:rPr>
        <w:commentReference w:id="18"/>
      </w:r>
      <w:r w:rsidRPr="00AC79EA">
        <w:t xml:space="preserve">Table 1 presents the demographics and summary data from the study measures, for </w:t>
      </w:r>
      <w:r w:rsidR="00944D16" w:rsidRPr="00AC79EA">
        <w:t>the entire sample</w:t>
      </w:r>
      <w:r w:rsidRPr="00AC79EA">
        <w:t>. Ethical approval for this study was given by the National Research Ethics Service (NREC; REC reference: 14/SC/0128; IRAS project ID: 141833).</w:t>
      </w:r>
    </w:p>
    <w:p w14:paraId="13305BD6" w14:textId="77777777" w:rsidR="006E2F24" w:rsidRPr="00AC79EA" w:rsidRDefault="006E2F24" w:rsidP="00C71827">
      <w:pPr>
        <w:spacing w:line="360" w:lineRule="auto"/>
        <w:ind w:firstLine="454"/>
        <w:jc w:val="center"/>
        <w:rPr>
          <w:rFonts w:ascii="Times New Roman" w:hAnsi="Times New Roman" w:cs="Times New Roman"/>
        </w:rPr>
      </w:pPr>
      <w:r w:rsidRPr="00AC79EA">
        <w:rPr>
          <w:rFonts w:ascii="Times New Roman" w:hAnsi="Times New Roman" w:cs="Times New Roman"/>
        </w:rPr>
        <w:t xml:space="preserve"> [Table 1. About here]</w:t>
      </w:r>
    </w:p>
    <w:p w14:paraId="413FCD7A" w14:textId="55CD1A97" w:rsidR="006E2F24" w:rsidRPr="00AC79EA" w:rsidRDefault="006E2F24" w:rsidP="00C71827">
      <w:pPr>
        <w:spacing w:line="360" w:lineRule="auto"/>
        <w:rPr>
          <w:rFonts w:ascii="Times New Roman" w:hAnsi="Times New Roman" w:cs="Times New Roman"/>
          <w:b/>
        </w:rPr>
      </w:pPr>
      <w:r w:rsidRPr="00AC79EA">
        <w:rPr>
          <w:rFonts w:ascii="Times New Roman" w:hAnsi="Times New Roman" w:cs="Times New Roman"/>
          <w:b/>
        </w:rPr>
        <w:t>Measures</w:t>
      </w:r>
    </w:p>
    <w:p w14:paraId="3A552342" w14:textId="62F65082" w:rsidR="008279E0" w:rsidRPr="00AC79EA" w:rsidRDefault="008279E0" w:rsidP="00C71827">
      <w:pPr>
        <w:pStyle w:val="Thesisstyle"/>
        <w:spacing w:line="360" w:lineRule="auto"/>
        <w:rPr>
          <w:b/>
        </w:rPr>
      </w:pPr>
      <w:r w:rsidRPr="00AC79EA">
        <w:t xml:space="preserve">As we were interested in differences in network structure of cognitive biases in relation to high and low positive mental health we analyse only a subset of the measures included in the </w:t>
      </w:r>
      <w:proofErr w:type="spellStart"/>
      <w:r w:rsidRPr="00AC79EA">
        <w:t>CogBIAS</w:t>
      </w:r>
      <w:proofErr w:type="spellEnd"/>
      <w:r w:rsidRPr="00AC79EA">
        <w:t xml:space="preserve"> project. </w:t>
      </w:r>
      <w:r w:rsidR="00944D16" w:rsidRPr="00AC79EA">
        <w:t>The</w:t>
      </w:r>
      <w:r w:rsidRPr="00AC79EA">
        <w:t xml:space="preserve"> combined cognitive bias hypothesis</w:t>
      </w:r>
      <w:r w:rsidR="00944D16" w:rsidRPr="00AC79EA">
        <w:t xml:space="preserve"> typically describes the relationship between attention, interpretation, and memory biases. W</w:t>
      </w:r>
      <w:r w:rsidRPr="00AC79EA">
        <w:t xml:space="preserve">e </w:t>
      </w:r>
      <w:r w:rsidR="00944D16" w:rsidRPr="00AC79EA">
        <w:t xml:space="preserve">therefore analysed data </w:t>
      </w:r>
      <w:r w:rsidR="00944D16" w:rsidRPr="00AC79EA">
        <w:lastRenderedPageBreak/>
        <w:t>only from tasks targeting these processes</w:t>
      </w:r>
      <w:r w:rsidRPr="00AC79EA">
        <w:t>. We present a brief description of these measures below, however, a complete description of the sample, methods, and design used in the project can be in the protocol paper (Booth et al, 2017).</w:t>
      </w:r>
    </w:p>
    <w:p w14:paraId="3323F132" w14:textId="1B08D04D" w:rsidR="005D02B7" w:rsidRPr="00AC79EA" w:rsidRDefault="006E2F24" w:rsidP="00C71827">
      <w:pPr>
        <w:pStyle w:val="Thesisstyle"/>
        <w:spacing w:line="360" w:lineRule="auto"/>
      </w:pPr>
      <w:r w:rsidRPr="00AC79EA">
        <w:rPr>
          <w:b/>
        </w:rPr>
        <w:t>Mental health.</w:t>
      </w:r>
      <w:r w:rsidRPr="00AC79EA">
        <w:t xml:space="preserve"> The MHC-SF contains 14 items that index emotional, psychological, and social wellbeing, in order to create a composite measure of positive mental health. Participants are asked to rate how often they have experienced each of the items in the past month, on a 6-point Likert scale from "never" to "every day". The MHC-SF has shown high internal consistency and discriminant validity </w:t>
      </w:r>
      <w:r w:rsidRPr="00AC79EA">
        <w:fldChar w:fldCharType="begin" w:fldLock="1"/>
      </w:r>
      <w:r w:rsidRPr="00AC79EA">
        <w:instrText>ADDIN CSL_CITATION { "citationItems" : [ { "id" : "ITEM-1", "itemData" : { "author" : [ { "dropping-particle" : "", "family" : "Keyes", "given" : "Corey L M", "non-dropping-particle" : "", "parse-names" : false, "suffix" : "" } ], "id" : "ITEM-1", "issued" : { "date-parts" : [ [ "2009" ] ] }, "title" : "Brief Description of the Mental Health Continuum Short Form ( MHC-SF )", "type" : "article-journal" }, "uris" : [ "http://www.mendeley.com/documents/?uuid=4b35eaf5-b719-4142-8d79-45b81ad51785" ] }, { "id" : "ITEM-2", "itemData" : { "DOI" : "10.1002/jclp.20741", "ISSN" : "1097-4679", "PMID" : "20973032", "abstract" : "There is a growing consensus that mental health is not merely the absence of mental illness, but it also includes the presence of positive feelings (emotional well-being) and positive functioning in individual life (psychological well-being) and community life (social well-being). We examined the structure, reliability, convergent validity, and discriminant validity of the Mental Health Continuum-Short Form (MHC-SF), a new self-report questionnaire for positive mental health assessment. We expected that the MHC-SF is reliable and valid, and that mental health and mental illness are 2 related but distinct continua. This article draws on data of the LISS panel of CentERdata, a representative panel for Longitudinal Internet Studies for the Social Sciences (N = 1,662). Results revealed high internal and moderate test-retest reliability. Confirmatory factor analysis (CFA) confirmed the 3-factor structure in emotional, psychological, and social well-being. These subscales correlated well with corresponding aspects of well-being and functioning, showing convergent validity. CFA supported the hypothesis of 2 separate yet related factors for mental health and mental illness, showing discriminant validity. Although related to mental illness, positive mental health is a distinct indicator of mental well-being that is reliably assessed with the MHC-SF.", "author" : [ { "dropping-particle" : "", "family" : "Lamers", "given" : "Sanne M a", "non-dropping-particle" : "", "parse-names" : false, "suffix" : "" }, { "dropping-particle" : "", "family" : "Westerhof", "given" : "Gerben J", "non-dropping-particle" : "", "parse-names" : false, "suffix" : "" }, { "dropping-particle" : "", "family" : "Bohlmeijer", "given" : "Ernst T", "non-dropping-particle" : "", "parse-names" : false, "suffix" : "" }, { "dropping-particle" : "", "family" : "Klooster", "given" : "Peter M", "non-dropping-particle" : "ten", "parse-names" : false, "suffix" : "" }, { "dropping-particle" : "", "family" : "Keyes", "given" : "Corey L M", "non-dropping-particle" : "", "parse-names" : false, "suffix" : "" } ], "container-title" : "Journal of clinical psychology", "id" : "ITEM-2", "issue" : "1", "issued" : { "date-parts" : [ [ "2011", "1" ] ] }, "page" : "99-110", "title" : "Evaluating the psychometric properties of the Mental Health Continuum-Short Form (MHC-SF).", "type" : "article-journal", "volume" : "67" }, "uris" : [ "http://www.mendeley.com/documents/?uuid=9c0ce6c1-5e98-41dd-a868-aeb689c7bed3" ] } ], "mendeley" : { "formattedCitation" : "(Keyes, 2009; Lamers, Westerhof, Bohlmeijer, ten Klooster, &amp; Keyes, 2011)", "manualFormatting" : "(Keyes, 2009; Lamers, Westerhof, Bohlmeijer, ten Klooster, &amp; Keyes, 2011", "plainTextFormattedCitation" : "(Keyes, 2009; Lamers, Westerhof, Bohlmeijer, ten Klooster, &amp; Keyes, 2011)", "previouslyFormattedCitation" : "(Keyes, 2009; Lamers, Westerhof, Bohlmeijer, ten Klooster, &amp; Keyes, 2011)" }, "properties" : {  }, "schema" : "https://github.com/citation-style-language/schema/raw/master/csl-citation.json" }</w:instrText>
      </w:r>
      <w:r w:rsidRPr="00AC79EA">
        <w:fldChar w:fldCharType="separate"/>
      </w:r>
      <w:r w:rsidRPr="00AC79EA">
        <w:rPr>
          <w:noProof/>
        </w:rPr>
        <w:t>(Keyes, 2009; Lamers, Westerhof, Bohlmeijer, ten Klooster, &amp; Keyes, 2011</w:t>
      </w:r>
      <w:r w:rsidRPr="00AC79EA">
        <w:fldChar w:fldCharType="end"/>
      </w:r>
      <w:r w:rsidRPr="00AC79EA">
        <w:t>; in the current</w:t>
      </w:r>
      <w:r w:rsidR="005D02B7" w:rsidRPr="00AC79EA">
        <w:t xml:space="preserve"> sample MacDonald’s Omega = .95, and Cronbach’s alpha = .94). </w:t>
      </w:r>
    </w:p>
    <w:p w14:paraId="679E0AF7" w14:textId="36DE26CC" w:rsidR="008F6091" w:rsidRPr="00AC79EA" w:rsidRDefault="006E2F24" w:rsidP="00C71827">
      <w:pPr>
        <w:pStyle w:val="Thesisstyle"/>
        <w:spacing w:line="360" w:lineRule="auto"/>
      </w:pPr>
      <w:r w:rsidRPr="00AC79EA">
        <w:rPr>
          <w:b/>
        </w:rPr>
        <w:t>Attention Bias.</w:t>
      </w:r>
      <w:r w:rsidR="008F6091" w:rsidRPr="00AC79EA">
        <w:rPr>
          <w:b/>
        </w:rPr>
        <w:t xml:space="preserve"> </w:t>
      </w:r>
      <w:r w:rsidR="008F6091" w:rsidRPr="00AC79EA">
        <w:t>An emotional face (angry, happy, and pain) dot-probe task was used to index attention bias (</w:t>
      </w:r>
      <w:r w:rsidR="008F6091" w:rsidRPr="00AC79EA">
        <w:rPr>
          <w:noProof/>
        </w:rPr>
        <w:t>MacLeod et al., 1986</w:t>
      </w:r>
      <w:r w:rsidR="008F6091" w:rsidRPr="00AC79EA">
        <w:t xml:space="preserve">) with stimuli from the STOIC faces database </w:t>
      </w:r>
      <w:r w:rsidR="008F6091" w:rsidRPr="00AC79EA">
        <w:fldChar w:fldCharType="begin" w:fldLock="1"/>
      </w:r>
      <w:r w:rsidR="008F6091" w:rsidRPr="00AC79EA">
        <w:instrText>ADDIN CSL_CITATION { "citationItems" : [ { "id" : "ITEM-1", "itemData" : { "author" : [ { "dropping-particle" : "", "family" : "Roy", "given" : "Sylvain", "non-dropping-particle" : "", "parse-names" : false, "suffix" : "" }, { "dropping-particle" : "", "family" : "Roy", "given" : "Cynthia", "non-dropping-particle" : "", "parse-names" : false, "suffix" : "" }, { "dropping-particle" : "", "family" : "Ethier-Majcher", "given" : "Catherine", "non-dropping-particle" : "", "parse-names" : false, "suffix" : "" }, { "dropping-particle" : "", "family" : "Fortin", "given" : "Isabelle", "non-dropping-particle" : "", "parse-names" : false, "suffix" : "" }, { "dropping-particle" : "", "family" : "Belin", "given" : "Pascal", "non-dropping-particle" : "", "parse-names" : false, "suffix" : "" }, { "dropping-particle" : "", "family" : "Gosselin", "given" : "Frederic", "non-dropping-particle" : "", "parse-names" : false, "suffix" : "" } ], "id" : "ITEM-1", "issued" : { "date-parts" : [ [ "2007" ] ] }, "title" : "STOIC: A database of dynamic and static faces expressing highly recognizable emotions", "type" : "article", "volume" : "7" }, "uris" : [ "http://www.mendeley.com/documents/?uuid=5fe700d5-3d6b-4125-8220-3350dd0d8eeb" ] } ], "mendeley" : { "formattedCitation" : "(Roy et al., 2007)", "plainTextFormattedCitation" : "(Roy et al., 2007)", "previouslyFormattedCitation" : "(Roy et al., 2007)" }, "properties" : {  }, "schema" : "https://github.com/citation-style-language/schema/raw/master/csl-citation.json" }</w:instrText>
      </w:r>
      <w:r w:rsidR="008F6091" w:rsidRPr="00AC79EA">
        <w:fldChar w:fldCharType="separate"/>
      </w:r>
      <w:r w:rsidR="008F6091" w:rsidRPr="00AC79EA">
        <w:rPr>
          <w:noProof/>
        </w:rPr>
        <w:t>(Roy et al., 2007)</w:t>
      </w:r>
      <w:r w:rsidR="008F6091" w:rsidRPr="00AC79EA">
        <w:fldChar w:fldCharType="end"/>
      </w:r>
      <w:r w:rsidR="008F6091" w:rsidRPr="00AC79EA">
        <w:t xml:space="preserve">. As with other papers using data from the </w:t>
      </w:r>
      <w:proofErr w:type="spellStart"/>
      <w:r w:rsidR="008F6091" w:rsidRPr="00AC79EA">
        <w:t>CogBIAS</w:t>
      </w:r>
      <w:proofErr w:type="spellEnd"/>
      <w:r w:rsidR="008F6091" w:rsidRPr="00AC79EA">
        <w:t xml:space="preserve"> project, we have opted to omit the attention bias data from our analyses. The internal consistency of each of the attention bias indices was </w:t>
      </w:r>
      <w:r w:rsidR="00944D16" w:rsidRPr="00AC79EA">
        <w:t xml:space="preserve">below any acceptable threshold, in this </w:t>
      </w:r>
      <w:r w:rsidR="008F6091" w:rsidRPr="00AC79EA">
        <w:t>sample; angry =</w:t>
      </w:r>
      <w:r w:rsidR="00944D16" w:rsidRPr="00AC79EA">
        <w:t xml:space="preserve"> -.07</w:t>
      </w:r>
      <w:r w:rsidR="00B74195" w:rsidRPr="00AC79EA">
        <w:t>, 95%CI [-.20, .06]</w:t>
      </w:r>
      <w:r w:rsidR="00944D16" w:rsidRPr="00AC79EA">
        <w:t>; happy = .12</w:t>
      </w:r>
      <w:r w:rsidR="00B74195" w:rsidRPr="00AC79EA">
        <w:t>, 95%CI [.00, .24]</w:t>
      </w:r>
      <w:r w:rsidR="00944D16" w:rsidRPr="00AC79EA">
        <w:t>; pain = -.04</w:t>
      </w:r>
      <w:r w:rsidR="00B74195" w:rsidRPr="00AC79EA">
        <w:t>, 95%CI [-.17, .09]</w:t>
      </w:r>
      <w:r w:rsidR="008F6091" w:rsidRPr="00AC79EA">
        <w:t xml:space="preserve">. These outcome measures are unsuitable for any analyses based on correlational measures and are therefore omitted from any further analyses. For full details about the task </w:t>
      </w:r>
      <w:r w:rsidR="00B74195" w:rsidRPr="00AC79EA">
        <w:t>see Booth et al. (2017; 2019</w:t>
      </w:r>
      <w:r w:rsidR="008F6091" w:rsidRPr="00AC79EA">
        <w:t xml:space="preserve">). </w:t>
      </w:r>
    </w:p>
    <w:p w14:paraId="27690745" w14:textId="62EBE392" w:rsidR="006E2F24" w:rsidRPr="00AC79EA" w:rsidRDefault="006E2F24" w:rsidP="00C71827">
      <w:pPr>
        <w:pStyle w:val="Thesisstyle"/>
        <w:spacing w:line="360" w:lineRule="auto"/>
      </w:pPr>
      <w:proofErr w:type="gramStart"/>
      <w:r w:rsidRPr="00AC79EA">
        <w:rPr>
          <w:b/>
        </w:rPr>
        <w:t>Interpretation bias.</w:t>
      </w:r>
      <w:proofErr w:type="gramEnd"/>
      <w:r w:rsidRPr="00AC79EA">
        <w:rPr>
          <w:b/>
        </w:rPr>
        <w:t xml:space="preserve"> </w:t>
      </w:r>
      <w:r w:rsidRPr="00AC79EA">
        <w:t xml:space="preserve">The Adolescent Interpretation and Belief Questionnaire (AIBQ; </w:t>
      </w:r>
      <w:r w:rsidRPr="00AC79EA">
        <w:fldChar w:fldCharType="begin" w:fldLock="1"/>
      </w:r>
      <w:r w:rsidRPr="00AC79EA">
        <w:instrText>ADDIN CSL_CITATION { "citationItems" : [ { "id" : "ITEM-1", "itemData" : { "DOI" : "10.1016/j.janxdis.2008.02.010", "ISBN" : "0887-6185 (Print)\\r0887-6185 (Linking)", "ISSN" : "08876185", "PMID" : "18420374", "abstract" : "Interpretation bias, described as the tendency to interpret social situations in a negative or threatening manner, has been widely linked to social anxiety in adult populations. This study aimed to extend research on interpretation bias to an adolescent population. Thirty-seven high socially anxious and a control group of 36 non-socially anxious adolescents rated the likelihood of different interpretations of ambiguous social and non-social situations coming to mind and which interpretation they most believed. Results showed that negative interpretations of social situations were more common in the high anxious than control group. Such negative bias could not be accounted for by high levels of negative affect. The groups did not differ as to their positive interpretations. Furthermore, there was evidence for content specificity of interpretation bias; high anxious adolescents were not more negative than control participants in their interpretations of non-social situations. Findings are discussed in relation to the adult literature and their clinical relevance is considered. \u00a9 2008 Elsevier Ltd. All rights reserved.", "author" : [ { "dropping-particle" : "", "family" : "Miers", "given" : "Anne C.", "non-dropping-particle" : "", "parse-names" : false, "suffix" : "" }, { "dropping-particle" : "", "family" : "Bl\u00f6te", "given" : "Anke W.", "non-dropping-particle" : "", "parse-names" : false, "suffix" : "" }, { "dropping-particle" : "", "family" : "B\u00f6gels", "given" : "Susan M.", "non-dropping-particle" : "", "parse-names" : false, "suffix" : "" }, { "dropping-particle" : "", "family" : "Westenberg", "given" : "P. Michiel", "non-dropping-particle" : "", "parse-names" : false, "suffix" : "" } ], "container-title" : "Journal of Anxiety Disorders", "id" : "ITEM-1", "issue" : "8", "issued" : { "date-parts" : [ [ "2008" ] ] }, "page" : "1462-1471", "title" : "Interpretation bias and social anxiety in adolescents", "type" : "article-journal", "volume" : "22" }, "uris" : [ "http://www.mendeley.com/documents/?uuid=f7f22b5e-b56a-4261-a8b6-26ae2d92764d" ] } ], "mendeley" : { "formattedCitation" : "(Miers et al., 2008)", "manualFormatting" : "Miers, Bl\u00f6te, B\u00f6gels, &amp; Westenberg, 2008)", "plainTextFormattedCitation" : "(Miers et al., 2008)", "previouslyFormattedCitation" : "(Miers et al., 2008)" }, "properties" : {  }, "schema" : "https://github.com/citation-style-language/schema/raw/master/csl-citation.json" }</w:instrText>
      </w:r>
      <w:r w:rsidRPr="00AC79EA">
        <w:fldChar w:fldCharType="separate"/>
      </w:r>
      <w:r w:rsidRPr="00AC79EA">
        <w:rPr>
          <w:noProof/>
        </w:rPr>
        <w:t>Miers, Blöte, Bögels, &amp; Westenberg, 2008)</w:t>
      </w:r>
      <w:r w:rsidRPr="00AC79EA">
        <w:fldChar w:fldCharType="end"/>
      </w:r>
      <w:r w:rsidRPr="00AC79EA">
        <w:rPr>
          <w:b/>
        </w:rPr>
        <w:t xml:space="preserve"> </w:t>
      </w:r>
      <w:r w:rsidRPr="00AC79EA">
        <w:t xml:space="preserve">contains ten hypothetical situations, five of which are socially oriented and five are non-socially oriented, that are intended to reflect events that are likely to be experienced by adolescents. Participants read the scenario and are presented with a question that addresses a point of ambiguity in the scenario. A positive, a neutral, and a negative interpretation of the scenario are presented and participants rate how likely that interpretation would pop into their mind on a 5-point Likert scale. Participants then choose which interpretation of the situation they believe to be the most correct. Scenarios are presented in a pseudo-random order. Bias scores were calculated by calculating the mean likelihood ratings for positive and negative interpretations of social and non-social situations separately, resulting </w:t>
      </w:r>
      <w:commentRangeStart w:id="20"/>
      <w:r w:rsidRPr="00AC79EA">
        <w:t>in four bias indices – positive social; positive non-social; negative social; negative non-</w:t>
      </w:r>
      <w:commentRangeStart w:id="21"/>
      <w:r w:rsidRPr="00AC79EA">
        <w:t>social</w:t>
      </w:r>
      <w:commentRangeEnd w:id="21"/>
      <w:r w:rsidRPr="00AC79EA">
        <w:rPr>
          <w:rStyle w:val="CommentReference"/>
        </w:rPr>
        <w:commentReference w:id="21"/>
      </w:r>
      <w:r w:rsidR="00AC79EA" w:rsidRPr="00AC79EA">
        <w:t xml:space="preserve"> (table 1 presents means and standard deviations od scores, as we as reliability indices)</w:t>
      </w:r>
      <w:r w:rsidRPr="00AC79EA">
        <w:t xml:space="preserve">. </w:t>
      </w:r>
      <w:commentRangeEnd w:id="20"/>
      <w:r w:rsidRPr="00AC79EA">
        <w:rPr>
          <w:rStyle w:val="CommentReference"/>
        </w:rPr>
        <w:commentReference w:id="20"/>
      </w:r>
    </w:p>
    <w:p w14:paraId="0348B3D1" w14:textId="357109E0" w:rsidR="006E2F24" w:rsidRPr="00AC79EA" w:rsidRDefault="006E2F24" w:rsidP="00C71827">
      <w:pPr>
        <w:pStyle w:val="Thesisstyle"/>
        <w:spacing w:line="360" w:lineRule="auto"/>
      </w:pPr>
      <w:proofErr w:type="gramStart"/>
      <w:r w:rsidRPr="00AC79EA">
        <w:rPr>
          <w:b/>
        </w:rPr>
        <w:lastRenderedPageBreak/>
        <w:t>Memory bias.</w:t>
      </w:r>
      <w:proofErr w:type="gramEnd"/>
      <w:r w:rsidRPr="00AC79EA">
        <w:rPr>
          <w:b/>
        </w:rPr>
        <w:t xml:space="preserve"> </w:t>
      </w:r>
      <w:r w:rsidRPr="00AC79EA">
        <w:t xml:space="preserve">In the Self-referential encoding task (SRET), participants were presented with 22 positive and 22 negative words in a random order (the word lists were drawn from </w:t>
      </w:r>
      <w:r w:rsidRPr="00AC79EA">
        <w:fldChar w:fldCharType="begin" w:fldLock="1"/>
      </w:r>
      <w:r w:rsidRPr="00AC79EA">
        <w:instrText>ADDIN CSL_CITATION { "citationItems" : [ { "id" : "ITEM-1", "itemData" : { "DOI" : "10.1016/0022-0965(84)90079-1", "ISSN" : "00220965", "PMID" : "6747551", "abstract" : "ecent research in information processing has yielded evidence supporting the self-as-schema model with adults. Further self-schema research with depressed and nondepressed persons has suggested the existence of negative self-schemas in depression, lending support to a content-specificity self-schema model. The present studies were designed to investigate the applicability of the self-as-schema model to children and to examine the extent of negative self-schemas in relatively depressed children. A depth-of-processing incidental recall memory paradigm was employed with two groups of normal third- to sixth-grade children. Results supported the self-as-schema model as applied to children, even the youngest group, by indicating superior recall for words encoded under self-reference instructions, compared to semantic or structural orienting instructions. The content-specificity hypotheses were tested with relatively depressed and nondepressed children, and were supported only for the nondepressed children, who recalled mostly positive content words. The relatively depressed children did not demonstrate content specificity in their recall, showing a more \"confused\" pattern, and the results were discussed in terms of a developmental model of acquisition of depression vulnerability requiring repeated depressive experiences over time. Although the results were consistent with a self-schema approach, current controversies over the implications of depth-of-processing methods require further research to clarify mechanisms of enhanced self-reference recall.", "author" : [ { "dropping-particle" : "", "family" : "Hammen", "given" : "C", "non-dropping-particle" : "", "parse-names" : false, "suffix" : "" }, { "dropping-particle" : "", "family" : "Zupan", "given" : "B A", "non-dropping-particle" : "", "parse-names" : false, "suffix" : "" } ], "container-title" : "Journal of experimental child psychology", "id" : "ITEM-1", "issued" : { "date-parts" : [ [ "1984" ] ] }, "page" : "598-608", "title" : "Self-schemas, depression, and the processing of personal information in children.", "type" : "article-journal", "volume" : "37" }, "uris" : [ "http://www.mendeley.com/documents/?uuid=e2c4da87-4d3e-4b9f-8704-14b697287536" ] } ], "mendeley" : { "formattedCitation" : "(Hammen &amp; Zupan, 1984)", "manualFormatting" : "Hammen &amp; Zupan, 1984)", "plainTextFormattedCitation" : "(Hammen &amp; Zupan, 1984)", "previouslyFormattedCitation" : "(Hammen &amp; Zupan, 1984)" }, "properties" : {  }, "schema" : "https://github.com/citation-style-language/schema/raw/master/csl-citation.json" }</w:instrText>
      </w:r>
      <w:r w:rsidRPr="00AC79EA">
        <w:fldChar w:fldCharType="separate"/>
      </w:r>
      <w:r w:rsidRPr="00AC79EA">
        <w:rPr>
          <w:noProof/>
        </w:rPr>
        <w:t>Hammen &amp; Zupan, 1984)</w:t>
      </w:r>
      <w:r w:rsidRPr="00AC79EA">
        <w:fldChar w:fldCharType="end"/>
      </w:r>
      <w:r w:rsidRPr="00AC79EA">
        <w:t xml:space="preserve">. Each word was presented for 200ms before a prompt "Describes me?" was presented on screen, after which participants responded ‘yes’ or ‘no’. After all words had been presented a short distraction task was administered consisting of three simple mathematics questions. Finally, in the incidental recall phase, participants were given three minutes to recall and type in as many words as they could remember. Two bias indices were calculated. Positive and negative memory bias indices were calculated as the number of positive and negative words, respectively, that were endorsed (participants responded that the word described them) and subsequently recalled </w:t>
      </w:r>
      <w:r w:rsidRPr="00AC79EA">
        <w:fldChar w:fldCharType="begin" w:fldLock="1"/>
      </w:r>
      <w:r w:rsidRPr="00AC79EA">
        <w:instrText>ADDIN CSL_CITATION { "citationItems" : [ { "id" : "ITEM-1", "itemData" : { "DOI" : "10.1016/j.jad.2014.02.020", "ISBN" : "2122633255", "ISSN" : "15732517", "PMID" : "24679392", "abstract" : "Background Daughters of depressed mothers are at increased risk for developing a depressive disorder. We know relatively little, however, about the specific factors that contribute to this elevated risk. The present study investigated the effects of familial risk for depression and the 5-HTTLPR and COMT Val158Met polymorphisms, which have been associated with risk for depression, on biases in endorsement of and memory for positive and negative adjectives. Methods Following a negative mood induction, 60 girls between the ages of 10 and 14 who had recurrent depressed mothers (high risk for depression) and 91 age-matched daughters of never-disordered mothers (low risk for depression) completed a Self-Referent Encoding Task in which they decided whether negative and positive adjectives described them. Following the task they were asked to recall as many of the adjectives as they could. Results Despite the absence of significant group differences in endorsement of positive or negative adjectives, high-risk girls with the COMT Val158Met Val/Val polymorphism recalled more positive (but not negative) words that they had endorsed than did high-risk girls who were homozygous for the Met allele. COMT was not associated with recall of valenced adjectives in low-risk girls. Across risk groups, 5-HTTLPR polymorphism was not associated with recall of valenced adjectives. Limitations Even with over 150 participants, there were relatively small numbers in some of the cells of this study, limiting its statistical power. Conclusions These results suggest that assessing the interaction of familial risk status and COMT polymorphism is important in understanding the development of depressive disorders. ?? 2014 Elsevier B.V.", "author" : [ { "dropping-particle" : "", "family" : "Asarnow", "given" : "Lauren D.", "non-dropping-particle" : "", "parse-names" : false, "suffix" : "" }, { "dropping-particle" : "", "family" : "Thompson", "given" : "Renee J.", "non-dropping-particle" : "", "parse-names" : false, "suffix" : "" }, { "dropping-particle" : "", "family" : "Joormann", "given" : "Jutta", "non-dropping-particle" : "", "parse-names" : false, "suffix" : "" }, { "dropping-particle" : "", "family" : "Gotlib", "given" : "Ian H.", "non-dropping-particle" : "", "parse-names" : false, "suffix" : "" } ], "container-title" : "Journal of Affective Disorders", "id" : "ITEM-1", "issued" : { "date-parts" : [ [ "2014" ] ] }, "page" : "66-72", "publisher" : "Elsevier", "title" : "Children at risk for depression: Memory biases, self-schemas, and genotypic variation", "type" : "article-journal", "volume" : "159" }, "uris" : [ "http://www.mendeley.com/documents/?uuid=83cba0ea-914e-492b-87dd-d6d7cd964c59" ] } ], "mendeley" : { "formattedCitation" : "(Asarnow, Thompson, Joormann, &amp; Gotlib, 2014)", "plainTextFormattedCitation" : "(Asarnow, Thompson, Joormann, &amp; Gotlib, 2014)", "previouslyFormattedCitation" : "(Asarnow, Thompson, Joormann, &amp; Gotlib, 2014)" }, "properties" : {  }, "schema" : "https://github.com/citation-style-language/schema/raw/master/csl-citation.json" }</w:instrText>
      </w:r>
      <w:r w:rsidRPr="00AC79EA">
        <w:fldChar w:fldCharType="separate"/>
      </w:r>
      <w:r w:rsidRPr="00AC79EA">
        <w:rPr>
          <w:noProof/>
        </w:rPr>
        <w:t>(Asarnow, Thompson, Joormann, &amp; Gotlib, 2014)</w:t>
      </w:r>
      <w:r w:rsidRPr="00AC79EA">
        <w:fldChar w:fldCharType="end"/>
      </w:r>
      <w:r w:rsidRPr="00AC79EA">
        <w:t xml:space="preserve">. </w:t>
      </w:r>
      <w:commentRangeStart w:id="22"/>
      <w:r w:rsidR="00127D5D" w:rsidRPr="00AC79EA">
        <w:t>We are not aware of a suitable procedure for estimating the reliability of the memory bias indices due to the process of calculating the scores</w:t>
      </w:r>
      <w:r w:rsidR="00C94EEA" w:rsidRPr="00AC79EA">
        <w:t xml:space="preserve"> and so we interpret associations with this outcome with some caution</w:t>
      </w:r>
      <w:r w:rsidR="00127D5D" w:rsidRPr="00AC79EA">
        <w:t xml:space="preserve">. </w:t>
      </w:r>
      <w:commentRangeEnd w:id="22"/>
      <w:r w:rsidR="00C94EEA" w:rsidRPr="00AC79EA">
        <w:rPr>
          <w:rStyle w:val="CommentReference"/>
        </w:rPr>
        <w:commentReference w:id="22"/>
      </w:r>
    </w:p>
    <w:p w14:paraId="172712EC" w14:textId="77777777" w:rsidR="006E2F24" w:rsidRPr="00AC79EA" w:rsidRDefault="006E2F24" w:rsidP="00C71827">
      <w:pPr>
        <w:pStyle w:val="Heading3"/>
        <w:spacing w:line="360" w:lineRule="auto"/>
        <w:rPr>
          <w:rFonts w:ascii="Times New Roman" w:hAnsi="Times New Roman" w:cs="Times New Roman"/>
        </w:rPr>
      </w:pPr>
      <w:bookmarkStart w:id="23" w:name="_Toc498603510"/>
      <w:r w:rsidRPr="00AC79EA">
        <w:rPr>
          <w:rFonts w:ascii="Times New Roman" w:hAnsi="Times New Roman" w:cs="Times New Roman"/>
        </w:rPr>
        <w:t>Procedure</w:t>
      </w:r>
      <w:bookmarkEnd w:id="23"/>
    </w:p>
    <w:p w14:paraId="510DB1D7" w14:textId="77777777" w:rsidR="006E2F24" w:rsidRPr="00AC79EA" w:rsidRDefault="006E2F24" w:rsidP="00C71827">
      <w:pPr>
        <w:pStyle w:val="Thesisstyle"/>
        <w:spacing w:line="360" w:lineRule="auto"/>
      </w:pPr>
      <w:r w:rsidRPr="00AC79EA">
        <w:t xml:space="preserve">Participants were tested in groups of between 13 and 50 students in computer labs either in their own school, or at the University of Oxford. Testing consisted of two, one-hour sessions which were either back-to-back or on different days, depending on school availability. In each session, participants completed three tasks, in the same order, followed by a battery of questionnaires (see Booth et al, 2017, for further information on measures not analysed in this paper). Participants were asked to complete both sessions in exam conditions, i.e. not talking or looking at neighbours’ computer screens. At least one researcher was present throughout the testing sessions to answer any questions and ensure adequate testing conditions were maintained. </w:t>
      </w:r>
    </w:p>
    <w:p w14:paraId="30E30755" w14:textId="325A10BD" w:rsidR="00604830" w:rsidRPr="00AC79EA" w:rsidRDefault="00604830" w:rsidP="00C71827">
      <w:pPr>
        <w:pStyle w:val="Heading3"/>
        <w:spacing w:line="360" w:lineRule="auto"/>
        <w:rPr>
          <w:rFonts w:ascii="Times New Roman" w:hAnsi="Times New Roman" w:cs="Times New Roman"/>
        </w:rPr>
      </w:pPr>
      <w:r w:rsidRPr="00AC79EA">
        <w:rPr>
          <w:rFonts w:ascii="Times New Roman" w:hAnsi="Times New Roman" w:cs="Times New Roman"/>
        </w:rPr>
        <w:t>Data analysis</w:t>
      </w:r>
    </w:p>
    <w:p w14:paraId="6DDAE33A" w14:textId="7C52F327" w:rsidR="00C71827" w:rsidRDefault="00360F0A" w:rsidP="00C71827">
      <w:pPr>
        <w:spacing w:line="360" w:lineRule="auto"/>
        <w:rPr>
          <w:rFonts w:ascii="Times New Roman" w:hAnsi="Times New Roman" w:cs="Times New Roman"/>
        </w:rPr>
      </w:pPr>
      <w:r w:rsidRPr="00AC79EA">
        <w:rPr>
          <w:rFonts w:ascii="Times New Roman" w:hAnsi="Times New Roman" w:cs="Times New Roman"/>
        </w:rPr>
        <w:t xml:space="preserve">We first present </w:t>
      </w:r>
      <w:r w:rsidR="00240C6C" w:rsidRPr="00AC79EA">
        <w:rPr>
          <w:rFonts w:ascii="Times New Roman" w:hAnsi="Times New Roman" w:cs="Times New Roman"/>
        </w:rPr>
        <w:t xml:space="preserve">a comparison of the network structure of interpretation and memory biases for a high mental health and a low mental health group, following a </w:t>
      </w:r>
      <w:proofErr w:type="spellStart"/>
      <w:r w:rsidR="00240C6C" w:rsidRPr="00AC79EA">
        <w:rPr>
          <w:rFonts w:ascii="Times New Roman" w:hAnsi="Times New Roman" w:cs="Times New Roman"/>
        </w:rPr>
        <w:t>tertile</w:t>
      </w:r>
      <w:proofErr w:type="spellEnd"/>
      <w:r w:rsidR="00240C6C" w:rsidRPr="00AC79EA">
        <w:rPr>
          <w:rFonts w:ascii="Times New Roman" w:hAnsi="Times New Roman" w:cs="Times New Roman"/>
        </w:rPr>
        <w:t xml:space="preserve"> split of the data by mental health. </w:t>
      </w:r>
      <w:r w:rsidR="00E67375" w:rsidRPr="00AC79EA">
        <w:rPr>
          <w:rFonts w:ascii="Times New Roman" w:hAnsi="Times New Roman" w:cs="Times New Roman"/>
        </w:rPr>
        <w:t>This analysis formed the basis of the e</w:t>
      </w:r>
      <w:r w:rsidR="00AC79EA" w:rsidRPr="00AC79EA">
        <w:rPr>
          <w:rFonts w:ascii="Times New Roman" w:hAnsi="Times New Roman" w:cs="Times New Roman"/>
        </w:rPr>
        <w:t xml:space="preserve">arlier version of this paper (in the next </w:t>
      </w:r>
      <w:r w:rsidR="00E67375" w:rsidRPr="00AC79EA">
        <w:rPr>
          <w:rFonts w:ascii="Times New Roman" w:hAnsi="Times New Roman" w:cs="Times New Roman"/>
        </w:rPr>
        <w:t>section we explain why a different approach is preferable</w:t>
      </w:r>
      <w:r w:rsidR="00AC79EA" w:rsidRPr="00AC79EA">
        <w:rPr>
          <w:rFonts w:ascii="Times New Roman" w:hAnsi="Times New Roman" w:cs="Times New Roman"/>
        </w:rPr>
        <w:t>)</w:t>
      </w:r>
      <w:r w:rsidR="00E67375" w:rsidRPr="00AC79EA">
        <w:rPr>
          <w:rFonts w:ascii="Times New Roman" w:hAnsi="Times New Roman" w:cs="Times New Roman"/>
        </w:rPr>
        <w:t xml:space="preserve">. </w:t>
      </w:r>
      <w:r w:rsidR="00240C6C" w:rsidRPr="00AC79EA">
        <w:rPr>
          <w:rFonts w:ascii="Times New Roman" w:hAnsi="Times New Roman" w:cs="Times New Roman"/>
        </w:rPr>
        <w:t>W</w:t>
      </w:r>
      <w:r w:rsidRPr="00AC79EA">
        <w:rPr>
          <w:rFonts w:ascii="Times New Roman" w:hAnsi="Times New Roman" w:cs="Times New Roman"/>
        </w:rPr>
        <w:t>e computed a ‘graphical LASSO’ (</w:t>
      </w:r>
      <w:proofErr w:type="spellStart"/>
      <w:r w:rsidRPr="00AC79EA">
        <w:rPr>
          <w:rFonts w:ascii="Times New Roman" w:hAnsi="Times New Roman" w:cs="Times New Roman"/>
        </w:rPr>
        <w:t>glasso</w:t>
      </w:r>
      <w:proofErr w:type="spellEnd"/>
      <w:r w:rsidRPr="00AC79EA">
        <w:rPr>
          <w:rFonts w:ascii="Times New Roman" w:hAnsi="Times New Roman" w:cs="Times New Roman"/>
        </w:rPr>
        <w:t xml:space="preserve">;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"abstract" : "Recent years have seen an emergence of network modeling applied to moods, attitudes, and problems in the realm of psychology. In this framework, psychological variables are understood to directly interact with each other rather than being caused by an unobserved latent entity. In this tutorial, we introduce the reader to estimating the most popularly used network model for psychological data: the partial correlation network. We describe how regularization techniques can be used to efficiently estimate a parsimonious and interpretable network structure on cross-sectional data. We show how to perform these analyses in R and demonstrate the method in an empirical example on post-traumatic stress disorder data. In addition, we discuss the effect of the hyperparameter that needs to be manually set by the researcher, how to handle non-normal data, how to investigate the required sample size for a network analysis and provide a checklist with potential solutions for problems often arise when estimating regularized partial correlation networks.", "author" : [ { "dropping-particle" : "", "family" : "Epskamp", "given" : "Sacha", "non-dropping-particle" : "", "parse-names" : false, "suffix" : "" }, { "dropping-particle" : "", "family" : "Fried", "given" : "Eiko I.", "non-dropping-particle" : "", "parse-names" : false, "suffix" : "" } ], "id" : "ITEM-1", "issued" : { "date-parts" : [ [ "2016" ] ] }, "title" : "A Tutorial on Regularized Partial Correlation Networks", "type" : "article-journal" }, "uris" : [ "http://www.mendeley.com/documents/?uuid=a866e702-a3d1-4775-b6d2-b8500ed1b3bc" ] } ], "mendeley" : { "formattedCitation" : "(Epskamp &amp; Fried, 2016)", "manualFormatting" : "Epskamp &amp; Fried, 2016", "plainTextFormattedCitation" : "(Epskamp &amp; Fried, 2016)", "previouslyFormattedCitation" : "(Epskamp &amp; Fried, 2016)"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Epskamp &amp; Fried, 2016</w:t>
      </w:r>
      <w:r w:rsidRPr="00AC79EA">
        <w:rPr>
          <w:rFonts w:ascii="Times New Roman" w:hAnsi="Times New Roman" w:cs="Times New Roman"/>
        </w:rPr>
        <w:fldChar w:fldCharType="end"/>
      </w:r>
      <w:r w:rsidRPr="00AC79EA">
        <w:rPr>
          <w:rFonts w:ascii="Times New Roman" w:hAnsi="Times New Roman" w:cs="Times New Roman"/>
        </w:rPr>
        <w:t xml:space="preserve">, also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"DOI" : "10.1093/biostatistics/kxm045", "ISBN" : "1468-4357 (Electronic)\\n1465-4644 (Linking)", "ISSN" : "14654644", "PMID" : "18079126", "abstract" : "We consider the problem of estimating sparse graphs by a lasso penalty applied to the inverse covariance matrix. Using a coordinate descent procedure for the lasso, we develop a simple algorithm--the graphical lasso--that is remarkably fast: It solves a 1000-node problem ( approximately 500,000 parameters) in at most a minute and is 30-4000 times faster than competing methods. It also provides a conceptual link between the exact problem and the approximation suggested by Meinshausen and B\u00fchlmann (2006). We illustrate the method on some cell-signaling data from proteomics.",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"container-title" : "Biostatistics", "id" : "ITEM-1", "issue" : "3", "issued" : { "date-parts" : [ [ "2008" ] ] }, "page" : "432-441", "title" : "Sparse inverse covariance estimation with the graphical lasso", "type" : "article-journal", "volume" : "9" }, "uris" : [ "http://www.mendeley.com/documents/?uuid=0736bcc4-506f-4342-8d02-8df5781bc484" ] } ], "mendeley" : { "formattedCitation" : "(Friedman, Hastie, &amp; Tibshirani, 2008)", "manualFormatting" : "Friedman, Hastie, &amp; Tibshirani, 2008)", "plainTextFormattedCitation" : "(Friedman, Hastie, &amp; Tibshirani, 2008)", "previouslyFormattedCitation" : "(Friedman, Hastie, &amp; Tibshirani, 2008)"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Friedman, Hastie, &amp; Tibshirani, 2008)</w:t>
      </w:r>
      <w:r w:rsidRPr="00AC79EA">
        <w:rPr>
          <w:rFonts w:ascii="Times New Roman" w:hAnsi="Times New Roman" w:cs="Times New Roman"/>
        </w:rPr>
        <w:fldChar w:fldCharType="end"/>
      </w:r>
      <w:r w:rsidRPr="00AC79EA">
        <w:rPr>
          <w:rFonts w:ascii="Times New Roman" w:hAnsi="Times New Roman" w:cs="Times New Roman"/>
        </w:rPr>
        <w:t xml:space="preserve"> estimation procedure with EBIC model selection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"abstract" : "Gaussian graphical models with sparsity in the inverse covariance matrix are of significant interest in many modern applications. For the problem of recovering the graphical structure, information criteria provide useful optimization objectives for algorithms searching through sets of graphs or for selection of tuning parameters of other methods such as the graphical lasso, which is a likelihood penalization technique. In this paper we establish the consistency of an extended Bayesian information criterion for Gaussian graphical models in a scenario where both the number of variables p and the sample size n grow. Compared to earlier work on the regression case, our treatment allows for growth in the number of non-zero parameters in the true model, which is necessary in order to cover connected graphs. We demonstrate the performance of this criterion on simulated data when used in conjunction with the graphical lasso, and verify that the criterion indeed performs better than either cross-validation or the ordinary Bayesian information criterion when p and the number of non-zero parameters q both scale with n.", "author" : [ { "dropping-particle" : "", "family" : "Foygel", "given" : "Rina", "non-dropping-particle" : "", "parse-names" : false, "suffix" : "" }, { "dropping-particle" : "", "family" : "Drton", "given" : "Mathias", "non-dropping-particle" : "", "parse-names" : false, "suffix" : "" } ], "id" : "ITEM-1", "issued" : { "date-parts" : [ [ "2010" ] ] }, "page" : "1-14", "title" : "Extended Bayesian Information Criteria for Gaussian Graphical Models", "type" : "article-journal" }, "uris" : [ "http://www.mendeley.com/documents/?uuid=45c58c17-c61a-46cb-a09c-2272a2d38f50" ] } ], "mendeley" : { "formattedCitation" : "(Foygel &amp; Drton, 2010)", "plainTextFormattedCitation" : "(Foygel &amp; Drton, 2010)", "previouslyFormattedCitation" : "(Foygel &amp; Drton, 2010)"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(Foygel &amp; Drton, 2010)</w:t>
      </w:r>
      <w:r w:rsidRPr="00AC79EA">
        <w:rPr>
          <w:rFonts w:ascii="Times New Roman" w:hAnsi="Times New Roman" w:cs="Times New Roman"/>
        </w:rPr>
        <w:fldChar w:fldCharType="end"/>
      </w:r>
      <w:r w:rsidRPr="00AC79EA">
        <w:rPr>
          <w:rFonts w:ascii="Times New Roman" w:hAnsi="Times New Roman" w:cs="Times New Roman"/>
        </w:rPr>
        <w:t xml:space="preserve">. The </w:t>
      </w:r>
      <w:proofErr w:type="spellStart"/>
      <w:r w:rsidRPr="00AC79EA">
        <w:rPr>
          <w:rFonts w:ascii="Times New Roman" w:hAnsi="Times New Roman" w:cs="Times New Roman"/>
        </w:rPr>
        <w:t>glasso</w:t>
      </w:r>
      <w:proofErr w:type="spellEnd"/>
      <w:r w:rsidRPr="00AC79EA">
        <w:rPr>
          <w:rFonts w:ascii="Times New Roman" w:hAnsi="Times New Roman" w:cs="Times New Roman"/>
        </w:rPr>
        <w:t xml:space="preserve"> algorithm is implemented in the </w:t>
      </w:r>
      <w:proofErr w:type="spellStart"/>
      <w:r w:rsidRPr="00AC79EA">
        <w:rPr>
          <w:rFonts w:ascii="Times New Roman" w:hAnsi="Times New Roman" w:cs="Times New Roman"/>
          <w:i/>
        </w:rPr>
        <w:t>glasso</w:t>
      </w:r>
      <w:proofErr w:type="spellEnd"/>
      <w:r w:rsidRPr="00AC79EA">
        <w:rPr>
          <w:rFonts w:ascii="Times New Roman" w:hAnsi="Times New Roman" w:cs="Times New Roman"/>
        </w:rPr>
        <w:t xml:space="preserve"> package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"author" : [ { "dropping-particle" : "", "family" : "Friedman", "given" : "Jerome", "non-dropping-particle" : "", "parse-names" : false, "suffix" : "" }, { "dropping-particle" : "", "family" : "Hastie", "given" : "Trevor", "non-dropping-particle" : "", "parse-names" : false, "suffix" : "" }, { "dropping-particle" : "", "family" : "Tibshirani", "given" : "Robert", "non-dropping-particle" : "", "parse-names" : false, "suffix" : "" } ], "id" : "ITEM-1", "issued" : { "date-parts" : [ [ "2014" ] ] }, "title" : "glasso: Graphical lasso- estimation of Gaussian graphical models. R package version 1.8", "type" : "article" }, "uris" : [ "http://www.mendeley.com/documents/?uuid=c5f67825-5c59-47c9-846d-1815aea86289" ] } ], "mendeley" : { "formattedCitation" : "(Friedman, Hastie, &amp; Tibshirani, 2014)", "plainTextFormattedCitation" : "(Friedman, Hastie, &amp; Tibshirani, 2014)", "previouslyFormattedCitation" : "(Friedman, Hastie, &amp; Tibshirani, 2014)"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(Friedman, Hastie, &amp; Tibshirani, 2014)</w:t>
      </w:r>
      <w:r w:rsidRPr="00AC79EA">
        <w:rPr>
          <w:rFonts w:ascii="Times New Roman" w:hAnsi="Times New Roman" w:cs="Times New Roman"/>
        </w:rPr>
        <w:fldChar w:fldCharType="end"/>
      </w:r>
      <w:r w:rsidRPr="00AC79EA">
        <w:rPr>
          <w:rFonts w:ascii="Times New Roman" w:hAnsi="Times New Roman" w:cs="Times New Roman"/>
        </w:rPr>
        <w:t xml:space="preserve">, and </w:t>
      </w:r>
      <w:r w:rsidRPr="00AC79EA">
        <w:rPr>
          <w:rFonts w:ascii="Times New Roman" w:hAnsi="Times New Roman" w:cs="Times New Roman"/>
        </w:rPr>
        <w:lastRenderedPageBreak/>
        <w:t xml:space="preserve">is called by the </w:t>
      </w:r>
      <w:proofErr w:type="spellStart"/>
      <w:r w:rsidRPr="00AC79EA">
        <w:rPr>
          <w:rFonts w:ascii="Times New Roman" w:hAnsi="Times New Roman" w:cs="Times New Roman"/>
          <w:i/>
        </w:rPr>
        <w:t>bootnet</w:t>
      </w:r>
      <w:proofErr w:type="spellEnd"/>
      <w:r w:rsidRPr="00AC79EA">
        <w:rPr>
          <w:rFonts w:ascii="Times New Roman" w:hAnsi="Times New Roman" w:cs="Times New Roman"/>
        </w:rPr>
        <w:t xml:space="preserve"> package </w:t>
      </w:r>
      <w:r w:rsidRPr="00AC79EA">
        <w:rPr>
          <w:rFonts w:ascii="Times New Roman" w:hAnsi="Times New Roman" w:cs="Times New Roman"/>
        </w:rPr>
        <w:fldChar w:fldCharType="begin" w:fldLock="1"/>
      </w:r>
      <w:r w:rsidRPr="00AC79EA">
        <w:rPr>
          <w:rFonts w:ascii="Times New Roman" w:hAnsi="Times New Roman" w:cs="Times New Roman"/>
        </w:rPr>
        <w:instrText>ADDIN CSL_CITATION { "citationItems" : [ { "id" : "ITEM-1", "itemData" : { "DOI" : "10.3758/s13428-017-0862-1", "ISSN" : "1554-3528", "abstract" : "The usage of psychological networks that conceptualize psychological behavior as a complex interplay of psychological and other components has gained increasing popularity in various fields of psychology. While prior publications have tackled the topics of estimating and interpreting such networks, little work has been conducted to check how accurate (i.e., prone to sampling variation) networks are estimated, and how stable (i.e., interpretation remains similar with less observations) inferences from the network structure (such as centrality indices) are. In this tutorial paper, we aim to introduce the reader to this field and tackle the problem of accuracy under sampling variation. We first introduce the current state-of-the-art of network estimation. Second, we provide a rationale why researchers should investigate the accuracy of psychological networks. Third, we describe how bootstrap routines can be used to (A) assess the accuracy of estimated network connections, (B) investigate the stability of centrality indices, and (C) test whether network connections and centrality estimates for different variables differ from each other. We introduce two novel statistical methods: for (B) the correlation stability coefficient, and for (C) the bootstrapped difference test for edge-weights and centrality indices. We conducted and present simulation studies to assess the performance of both methods. Finally, we developed the free R-package bootnet that allows for estimating psychological networks in a generalized framework in addition to the proposed bootstrap methods. We showcase bootnet in a tutorial, accompanied by R syntax, in which we analyze a dataset of 359 women with posttraumatic stress disorder available online.", "author" : [ { "dropping-particle" : "", "family" : "Epskamp", "given" : "Sacha", "non-dropping-particle" : "", "parse-names" : false, "suffix" : "" }, { "dropping-particle" : "", "family" : "Borsboom", "given" : "Denny", "non-dropping-particle" : "", "parse-names" : false, "suffix" : "" }, { "dropping-particle" : "", "family" : "Fried", "given" : "Eiko I.", "non-dropping-particle" : "", "parse-names" : false, "suffix" : "" } ], "container-title" : "Behavior Research Methods", "id" : "ITEM-1", "issued" : { "date-parts" : [ [ "2017" ] ] }, "publisher" : "Behavior Research Methods", "title" : "Estimating Psychological Networks and their Accuracy: A Tutorial Paper", "type" : "article-journal" }, "uris" : [ "http://www.mendeley.com/documents/?uuid=a0f35eb0-42e5-492c-acd8-743bfee64a45" ] } ], "mendeley" : { "formattedCitation" : "(Epskamp et al., 2017)", "plainTextFormattedCitation" : "(Epskamp et al., 2017)", "previouslyFormattedCitation" : "(Epskamp et al., 2017)" }, "properties" : {  }, "schema" : "https://github.com/citation-style-language/schema/raw/master/csl-citation.json" }</w:instrText>
      </w:r>
      <w:r w:rsidRPr="00AC79EA">
        <w:rPr>
          <w:rFonts w:ascii="Times New Roman" w:hAnsi="Times New Roman" w:cs="Times New Roman"/>
        </w:rPr>
        <w:fldChar w:fldCharType="separate"/>
      </w:r>
      <w:r w:rsidRPr="00AC79EA">
        <w:rPr>
          <w:rFonts w:ascii="Times New Roman" w:hAnsi="Times New Roman" w:cs="Times New Roman"/>
          <w:noProof/>
        </w:rPr>
        <w:t>(Epskamp et al., 2017)</w:t>
      </w:r>
      <w:r w:rsidRPr="00AC79EA">
        <w:rPr>
          <w:rFonts w:ascii="Times New Roman" w:hAnsi="Times New Roman" w:cs="Times New Roman"/>
        </w:rPr>
        <w:fldChar w:fldCharType="end"/>
      </w:r>
      <w:r w:rsidRPr="00AC79EA">
        <w:rPr>
          <w:rFonts w:ascii="Times New Roman" w:hAnsi="Times New Roman" w:cs="Times New Roman"/>
        </w:rPr>
        <w:t xml:space="preserve">, which we used for this paper. The </w:t>
      </w:r>
      <w:proofErr w:type="spellStart"/>
      <w:r w:rsidRPr="00AC79EA">
        <w:rPr>
          <w:rFonts w:ascii="Times New Roman" w:hAnsi="Times New Roman" w:cs="Times New Roman"/>
        </w:rPr>
        <w:t>glasso</w:t>
      </w:r>
      <w:proofErr w:type="spellEnd"/>
      <w:r w:rsidRPr="00AC79EA">
        <w:rPr>
          <w:rFonts w:ascii="Times New Roman" w:hAnsi="Times New Roman" w:cs="Times New Roman"/>
        </w:rPr>
        <w:t xml:space="preserve"> algorithm estimates a partial correlation network by directly penalising elements of the variance-covariance matrix. </w:t>
      </w:r>
      <w:r w:rsidR="00AC79EA">
        <w:rPr>
          <w:rFonts w:ascii="Times New Roman" w:hAnsi="Times New Roman" w:cs="Times New Roman"/>
        </w:rPr>
        <w:t>W</w:t>
      </w:r>
      <w:r w:rsidRPr="00AC79EA">
        <w:rPr>
          <w:rFonts w:ascii="Times New Roman" w:hAnsi="Times New Roman" w:cs="Times New Roman"/>
        </w:rPr>
        <w:t>e set the tuning parameter gamma to 0</w:t>
      </w:r>
      <w:r w:rsidR="00240C6C" w:rsidRPr="00AC79EA">
        <w:rPr>
          <w:rFonts w:ascii="Times New Roman" w:hAnsi="Times New Roman" w:cs="Times New Roman"/>
        </w:rPr>
        <w:t>.5</w:t>
      </w:r>
      <w:r w:rsidRPr="00AC79EA">
        <w:rPr>
          <w:rFonts w:ascii="Times New Roman" w:hAnsi="Times New Roman" w:cs="Times New Roman"/>
        </w:rPr>
        <w:t xml:space="preserve"> </w:t>
      </w:r>
      <w:r w:rsidR="00AC79EA">
        <w:rPr>
          <w:rFonts w:ascii="Times New Roman" w:hAnsi="Times New Roman" w:cs="Times New Roman"/>
        </w:rPr>
        <w:t xml:space="preserve">to </w:t>
      </w:r>
      <w:r w:rsidR="00C71827">
        <w:rPr>
          <w:rFonts w:ascii="Times New Roman" w:hAnsi="Times New Roman" w:cs="Times New Roman"/>
        </w:rPr>
        <w:t xml:space="preserve">generate </w:t>
      </w:r>
      <w:r w:rsidRPr="00AC79EA">
        <w:rPr>
          <w:rFonts w:ascii="Times New Roman" w:hAnsi="Times New Roman" w:cs="Times New Roman"/>
        </w:rPr>
        <w:t xml:space="preserve">a sparser network, due to the removal of </w:t>
      </w:r>
      <w:r w:rsidR="00C71827">
        <w:rPr>
          <w:rFonts w:ascii="Times New Roman" w:hAnsi="Times New Roman" w:cs="Times New Roman"/>
        </w:rPr>
        <w:t xml:space="preserve">potentially </w:t>
      </w:r>
      <w:r w:rsidRPr="00AC79EA">
        <w:rPr>
          <w:rFonts w:ascii="Times New Roman" w:hAnsi="Times New Roman" w:cs="Times New Roman"/>
        </w:rPr>
        <w:t>spurious associations</w:t>
      </w:r>
      <w:r w:rsidR="00C71827">
        <w:rPr>
          <w:rFonts w:ascii="Times New Roman" w:hAnsi="Times New Roman" w:cs="Times New Roman"/>
        </w:rPr>
        <w:t xml:space="preserve">. </w:t>
      </w:r>
      <w:r w:rsidR="00240C6C" w:rsidRPr="00AC79EA">
        <w:rPr>
          <w:rFonts w:ascii="Times New Roman" w:hAnsi="Times New Roman" w:cs="Times New Roman"/>
        </w:rPr>
        <w:t>We</w:t>
      </w:r>
      <w:r w:rsidR="00C71827">
        <w:rPr>
          <w:rFonts w:ascii="Times New Roman" w:hAnsi="Times New Roman" w:cs="Times New Roman"/>
        </w:rPr>
        <w:t xml:space="preserve"> then</w:t>
      </w:r>
      <w:r w:rsidR="00240C6C" w:rsidRPr="00AC79EA">
        <w:rPr>
          <w:rFonts w:ascii="Times New Roman" w:hAnsi="Times New Roman" w:cs="Times New Roman"/>
        </w:rPr>
        <w:t xml:space="preserve"> used the NCT() function from the </w:t>
      </w:r>
      <w:proofErr w:type="spellStart"/>
      <w:r w:rsidR="00240C6C" w:rsidRPr="00AC79EA">
        <w:rPr>
          <w:rFonts w:ascii="Times New Roman" w:hAnsi="Times New Roman" w:cs="Times New Roman"/>
          <w:i/>
        </w:rPr>
        <w:t>NetworkComparisonTest</w:t>
      </w:r>
      <w:proofErr w:type="spellEnd"/>
      <w:r w:rsidR="00240C6C" w:rsidRPr="00AC79EA">
        <w:rPr>
          <w:rFonts w:ascii="Times New Roman" w:hAnsi="Times New Roman" w:cs="Times New Roman"/>
        </w:rPr>
        <w:t xml:space="preserve"> package </w:t>
      </w:r>
      <w:r w:rsidR="00240C6C" w:rsidRPr="00AC79EA">
        <w:rPr>
          <w:rFonts w:ascii="Times New Roman" w:hAnsi="Times New Roman" w:cs="Times New Roman"/>
        </w:rPr>
        <w:fldChar w:fldCharType="begin" w:fldLock="1"/>
      </w:r>
      <w:r w:rsidR="00240C6C" w:rsidRPr="00AC79EA">
        <w:rPr>
          <w:rFonts w:ascii="Times New Roman" w:hAnsi="Times New Roman" w:cs="Times New Roman"/>
        </w:rPr>
        <w:instrText>ADDIN CSL_CITATION { "citationItems" : [ { "id" : "ITEM-1", "itemData" : { "author" : [ { "dropping-particle" : "", "family" : "Borkulo", "given" : "Claudia D.", "non-dropping-particle" : "van", "parse-names" : false, "suffix" : "" } ], "id" : "ITEM-1", "issued" : { "date-parts" : [ [ "2016" ] ] }, "title" : "NetworkComparisonTest: Statistical comparison of two networks based on three invariance measures", "type" : "article" }, "uris" : [ "http://www.mendeley.com/documents/?uuid=233fd189-aef6-4f26-ae82-ff984125a59a" ] } ], "mendeley" : { "formattedCitation" : "(van Borkulo, 2016)", "plainTextFormattedCitation" : "(van Borkulo, 2016)", "previouslyFormattedCitation" : "(van Borkulo, 2016)" }, "properties" : { "noteIndex" : 0 }, "schema" : "https://github.com/citation-style-language/schema/raw/master/csl-citation.json" }</w:instrText>
      </w:r>
      <w:r w:rsidR="00240C6C" w:rsidRPr="00AC79EA">
        <w:rPr>
          <w:rFonts w:ascii="Times New Roman" w:hAnsi="Times New Roman" w:cs="Times New Roman"/>
        </w:rPr>
        <w:fldChar w:fldCharType="separate"/>
      </w:r>
      <w:r w:rsidR="00240C6C" w:rsidRPr="00AC79EA">
        <w:rPr>
          <w:rFonts w:ascii="Times New Roman" w:hAnsi="Times New Roman" w:cs="Times New Roman"/>
          <w:noProof/>
        </w:rPr>
        <w:t>(van Borkulo, 2016)</w:t>
      </w:r>
      <w:r w:rsidR="00240C6C" w:rsidRPr="00AC79EA">
        <w:rPr>
          <w:rFonts w:ascii="Times New Roman" w:hAnsi="Times New Roman" w:cs="Times New Roman"/>
        </w:rPr>
        <w:fldChar w:fldCharType="end"/>
      </w:r>
      <w:r w:rsidR="00C71827">
        <w:rPr>
          <w:rFonts w:ascii="Times New Roman" w:hAnsi="Times New Roman" w:cs="Times New Roman"/>
        </w:rPr>
        <w:t xml:space="preserve"> to compare our high mental health and low mental health </w:t>
      </w:r>
      <w:proofErr w:type="spellStart"/>
      <w:r w:rsidR="00C71827">
        <w:rPr>
          <w:rFonts w:ascii="Times New Roman" w:hAnsi="Times New Roman" w:cs="Times New Roman"/>
        </w:rPr>
        <w:t>netwotks</w:t>
      </w:r>
      <w:proofErr w:type="spellEnd"/>
      <w:r w:rsidR="00240C6C" w:rsidRPr="00AC79EA">
        <w:rPr>
          <w:rFonts w:ascii="Times New Roman" w:hAnsi="Times New Roman" w:cs="Times New Roman"/>
        </w:rPr>
        <w:t xml:space="preserve">. The function tests for differences in the overall connectivity (as the sum of all edge weights in the network, or global strength) between networks. </w:t>
      </w:r>
    </w:p>
    <w:p w14:paraId="5E9E3A9C" w14:textId="77777777" w:rsidR="00C71827" w:rsidRDefault="00C71827" w:rsidP="00C71827">
      <w:pPr>
        <w:spacing w:line="360" w:lineRule="auto"/>
        <w:rPr>
          <w:rFonts w:ascii="Times New Roman" w:hAnsi="Times New Roman" w:cs="Times New Roman"/>
        </w:rPr>
      </w:pPr>
    </w:p>
    <w:p w14:paraId="5058D6F5" w14:textId="77777777" w:rsidR="00240C6C" w:rsidRPr="00AC79EA" w:rsidRDefault="00240C6C" w:rsidP="00C71827">
      <w:pPr>
        <w:spacing w:line="360" w:lineRule="auto"/>
        <w:rPr>
          <w:rFonts w:ascii="Times New Roman" w:hAnsi="Times New Roman" w:cs="Times New Roman"/>
        </w:rPr>
      </w:pPr>
      <w:commentRangeStart w:id="24"/>
    </w:p>
    <w:p w14:paraId="15DB0DBA" w14:textId="7AE08360" w:rsidR="00917DB9" w:rsidRPr="00AC79EA" w:rsidRDefault="00917DB9" w:rsidP="00C71827">
      <w:pPr>
        <w:spacing w:line="360" w:lineRule="auto"/>
        <w:ind w:firstLine="0"/>
        <w:rPr>
          <w:rFonts w:ascii="Times New Roman" w:hAnsi="Times New Roman" w:cs="Times New Roman"/>
        </w:rPr>
      </w:pPr>
      <w:r w:rsidRPr="00AC79EA">
        <w:rPr>
          <w:rFonts w:ascii="Times New Roman" w:hAnsi="Times New Roman" w:cs="Times New Roman"/>
        </w:rPr>
        <w:t xml:space="preserve">The downsides to this approach are; fewer </w:t>
      </w:r>
      <w:proofErr w:type="spellStart"/>
      <w:r w:rsidRPr="00AC79EA">
        <w:rPr>
          <w:rFonts w:ascii="Times New Roman" w:hAnsi="Times New Roman" w:cs="Times New Roman"/>
        </w:rPr>
        <w:t>partcipants</w:t>
      </w:r>
      <w:proofErr w:type="spellEnd"/>
      <w:r w:rsidRPr="00AC79EA">
        <w:rPr>
          <w:rFonts w:ascii="Times New Roman" w:hAnsi="Times New Roman" w:cs="Times New Roman"/>
        </w:rPr>
        <w:t xml:space="preserve">’ data </w:t>
      </w:r>
      <w:proofErr w:type="gramStart"/>
      <w:r w:rsidRPr="00AC79EA">
        <w:rPr>
          <w:rFonts w:ascii="Times New Roman" w:hAnsi="Times New Roman" w:cs="Times New Roman"/>
        </w:rPr>
        <w:t>used,</w:t>
      </w:r>
      <w:proofErr w:type="gramEnd"/>
      <w:r w:rsidRPr="00AC79EA">
        <w:rPr>
          <w:rFonts w:ascii="Times New Roman" w:hAnsi="Times New Roman" w:cs="Times New Roman"/>
        </w:rPr>
        <w:t xml:space="preserve"> </w:t>
      </w:r>
      <w:r w:rsidR="00E67375" w:rsidRPr="00AC79EA">
        <w:rPr>
          <w:rFonts w:ascii="Times New Roman" w:hAnsi="Times New Roman" w:cs="Times New Roman"/>
        </w:rPr>
        <w:t xml:space="preserve">lack of nuance in </w:t>
      </w:r>
      <w:commentRangeStart w:id="25"/>
      <w:r w:rsidR="00E67375" w:rsidRPr="00AC79EA">
        <w:rPr>
          <w:rFonts w:ascii="Times New Roman" w:hAnsi="Times New Roman" w:cs="Times New Roman"/>
        </w:rPr>
        <w:t>interpretations</w:t>
      </w:r>
      <w:commentRangeEnd w:id="25"/>
      <w:r w:rsidR="00E67375" w:rsidRPr="00AC79EA">
        <w:rPr>
          <w:rStyle w:val="CommentReference"/>
          <w:rFonts w:ascii="Times New Roman" w:hAnsi="Times New Roman" w:cs="Times New Roman"/>
        </w:rPr>
        <w:commentReference w:id="25"/>
      </w:r>
      <w:r w:rsidR="00E67375" w:rsidRPr="00AC79EA">
        <w:rPr>
          <w:rFonts w:ascii="Times New Roman" w:hAnsi="Times New Roman" w:cs="Times New Roman"/>
        </w:rPr>
        <w:t xml:space="preserve">. </w:t>
      </w:r>
    </w:p>
    <w:p w14:paraId="121CEACC" w14:textId="5251B932" w:rsidR="00E67375" w:rsidRPr="00AC79EA" w:rsidRDefault="00E67375" w:rsidP="00C71827">
      <w:pPr>
        <w:spacing w:line="360" w:lineRule="auto"/>
        <w:ind w:firstLine="0"/>
        <w:rPr>
          <w:rFonts w:ascii="Times New Roman" w:hAnsi="Times New Roman" w:cs="Times New Roman"/>
        </w:rPr>
      </w:pPr>
      <w:r w:rsidRPr="00AC79EA">
        <w:rPr>
          <w:rFonts w:ascii="Times New Roman" w:hAnsi="Times New Roman" w:cs="Times New Roman"/>
        </w:rPr>
        <w:t xml:space="preserve">We used the </w:t>
      </w:r>
      <w:proofErr w:type="spellStart"/>
      <w:r w:rsidRPr="00AC79EA">
        <w:rPr>
          <w:rFonts w:ascii="Times New Roman" w:hAnsi="Times New Roman" w:cs="Times New Roman"/>
        </w:rPr>
        <w:t>mgm</w:t>
      </w:r>
      <w:proofErr w:type="spellEnd"/>
      <w:r w:rsidRPr="00AC79EA">
        <w:rPr>
          <w:rFonts w:ascii="Times New Roman" w:hAnsi="Times New Roman" w:cs="Times New Roman"/>
        </w:rPr>
        <w:t xml:space="preserve"> package () to compute a moderated network. This enabled us to use mental health as a linear variable, thus removing a potentially misleading dichotomy as well as allowing us to use the full sample of participants (that completed all measures). </w:t>
      </w:r>
    </w:p>
    <w:p w14:paraId="243A9A0B" w14:textId="7DC850E3" w:rsidR="00E67375" w:rsidRPr="00AC79EA" w:rsidRDefault="00E67375" w:rsidP="00C71827">
      <w:pPr>
        <w:spacing w:line="360" w:lineRule="auto"/>
        <w:ind w:firstLine="0"/>
        <w:rPr>
          <w:rFonts w:ascii="Times New Roman" w:hAnsi="Times New Roman" w:cs="Times New Roman"/>
        </w:rPr>
      </w:pPr>
      <w:r w:rsidRPr="00AC79EA">
        <w:rPr>
          <w:rFonts w:ascii="Times New Roman" w:hAnsi="Times New Roman" w:cs="Times New Roman"/>
        </w:rPr>
        <w:t>We also include information on predictability, i.e. the variance explained by all other variables in the network.</w:t>
      </w:r>
    </w:p>
    <w:p w14:paraId="08D41FD6" w14:textId="7C521CF2" w:rsidR="00E67375" w:rsidRPr="00AC79EA" w:rsidRDefault="00E67375" w:rsidP="00C71827">
      <w:pPr>
        <w:spacing w:line="360" w:lineRule="auto"/>
        <w:ind w:firstLine="0"/>
        <w:rPr>
          <w:rFonts w:ascii="Times New Roman" w:hAnsi="Times New Roman" w:cs="Times New Roman"/>
        </w:rPr>
      </w:pPr>
      <w:r w:rsidRPr="00AC79EA">
        <w:rPr>
          <w:rFonts w:ascii="Times New Roman" w:hAnsi="Times New Roman" w:cs="Times New Roman"/>
        </w:rPr>
        <w:t xml:space="preserve">We bootstrapped / resampled the network estimation using </w:t>
      </w:r>
      <w:proofErr w:type="gramStart"/>
      <w:r w:rsidRPr="00AC79EA">
        <w:rPr>
          <w:rFonts w:ascii="Times New Roman" w:hAnsi="Times New Roman" w:cs="Times New Roman"/>
        </w:rPr>
        <w:t>resample(</w:t>
      </w:r>
      <w:proofErr w:type="gramEnd"/>
      <w:r w:rsidRPr="00AC79EA">
        <w:rPr>
          <w:rFonts w:ascii="Times New Roman" w:hAnsi="Times New Roman" w:cs="Times New Roman"/>
        </w:rPr>
        <w:t xml:space="preserve">) in </w:t>
      </w:r>
      <w:proofErr w:type="spellStart"/>
      <w:r w:rsidRPr="00AC79EA">
        <w:rPr>
          <w:rFonts w:ascii="Times New Roman" w:hAnsi="Times New Roman" w:cs="Times New Roman"/>
        </w:rPr>
        <w:t>mgm</w:t>
      </w:r>
      <w:proofErr w:type="spellEnd"/>
      <w:r w:rsidRPr="00AC79EA">
        <w:rPr>
          <w:rFonts w:ascii="Times New Roman" w:hAnsi="Times New Roman" w:cs="Times New Roman"/>
        </w:rPr>
        <w:t xml:space="preserve"> using 5000 resamples. </w:t>
      </w:r>
      <w:commentRangeEnd w:id="24"/>
      <w:r w:rsidR="00C71827">
        <w:rPr>
          <w:rStyle w:val="CommentReference"/>
        </w:rPr>
        <w:commentReference w:id="24"/>
      </w:r>
    </w:p>
    <w:p w14:paraId="1DE4FF8C" w14:textId="77777777" w:rsidR="00FD0CF6" w:rsidRPr="00AC79EA" w:rsidRDefault="00FD0CF6" w:rsidP="00C71827">
      <w:pPr>
        <w:spacing w:line="360" w:lineRule="auto"/>
        <w:rPr>
          <w:rFonts w:ascii="Times New Roman" w:hAnsi="Times New Roman" w:cs="Times New Roman"/>
        </w:rPr>
      </w:pPr>
    </w:p>
    <w:p w14:paraId="752C61E4" w14:textId="77777777" w:rsidR="00FD0CF6" w:rsidRPr="00AC79EA" w:rsidRDefault="00FD0CF6" w:rsidP="00C71827">
      <w:pPr>
        <w:spacing w:line="360" w:lineRule="auto"/>
        <w:rPr>
          <w:rFonts w:ascii="Times New Roman" w:hAnsi="Times New Roman" w:cs="Times New Roman"/>
          <w:sz w:val="32"/>
          <w:szCs w:val="32"/>
        </w:rPr>
      </w:pPr>
      <w:r w:rsidRPr="00AC79EA">
        <w:rPr>
          <w:rFonts w:ascii="Times New Roman" w:hAnsi="Times New Roman" w:cs="Times New Roman"/>
        </w:rPr>
        <w:br w:type="page"/>
      </w:r>
    </w:p>
    <w:p w14:paraId="42B46555" w14:textId="77777777" w:rsidR="00ED50A3" w:rsidRPr="00AC79EA" w:rsidRDefault="00FD0CF6" w:rsidP="00C71827">
      <w:pPr>
        <w:pStyle w:val="Heading1"/>
        <w:spacing w:line="360" w:lineRule="auto"/>
        <w:rPr>
          <w:rFonts w:ascii="Times New Roman" w:hAnsi="Times New Roman" w:cs="Times New Roman"/>
        </w:rPr>
      </w:pPr>
      <w:r w:rsidRPr="00AC79EA">
        <w:rPr>
          <w:rFonts w:ascii="Times New Roman" w:hAnsi="Times New Roman" w:cs="Times New Roman"/>
        </w:rPr>
        <w:lastRenderedPageBreak/>
        <w:t>Results</w:t>
      </w:r>
    </w:p>
    <w:p w14:paraId="1DA05150" w14:textId="77777777" w:rsidR="00FD0CF6" w:rsidRPr="00AC79EA" w:rsidRDefault="00FD0CF6" w:rsidP="00C71827">
      <w:pPr>
        <w:spacing w:line="360" w:lineRule="auto"/>
        <w:rPr>
          <w:rFonts w:ascii="Times New Roman" w:hAnsi="Times New Roman" w:cs="Times New Roman"/>
        </w:rPr>
      </w:pPr>
    </w:p>
    <w:p w14:paraId="2A5C1EF7" w14:textId="77777777" w:rsidR="006E2F24" w:rsidRPr="00AC79EA" w:rsidRDefault="006E2F24" w:rsidP="00C71827">
      <w:pPr>
        <w:spacing w:line="360" w:lineRule="auto"/>
        <w:rPr>
          <w:rFonts w:ascii="Times New Roman" w:hAnsi="Times New Roman" w:cs="Times New Roman"/>
        </w:rPr>
      </w:pPr>
      <w:r w:rsidRPr="00AC79EA">
        <w:rPr>
          <w:rFonts w:ascii="Times New Roman" w:hAnsi="Times New Roman" w:cs="Times New Roman"/>
        </w:rPr>
        <w:t xml:space="preserve">Table 1 - demographics and reliabilities of measures (possibly correlation matrix?). </w:t>
      </w:r>
    </w:p>
    <w:p w14:paraId="05267C27" w14:textId="77777777" w:rsidR="006E2F24" w:rsidRPr="00AC79EA" w:rsidRDefault="006E2F24" w:rsidP="00C71827">
      <w:pPr>
        <w:spacing w:line="360" w:lineRule="auto"/>
        <w:rPr>
          <w:rFonts w:ascii="Times New Roman" w:hAnsi="Times New Roman" w:cs="Times New Roman"/>
        </w:rPr>
      </w:pPr>
    </w:p>
    <w:p w14:paraId="30759326" w14:textId="77777777" w:rsidR="006E2F24" w:rsidRPr="00AC79EA" w:rsidRDefault="006E2F24" w:rsidP="00C71827">
      <w:pPr>
        <w:spacing w:line="360" w:lineRule="auto"/>
        <w:rPr>
          <w:rFonts w:ascii="Times New Roman" w:hAnsi="Times New Roman" w:cs="Times New Roman"/>
        </w:rPr>
      </w:pPr>
    </w:p>
    <w:p w14:paraId="299AEE60" w14:textId="62C49D6E" w:rsidR="006E2F24" w:rsidRDefault="00C71827" w:rsidP="00C71827">
      <w:pPr>
        <w:spacing w:line="360" w:lineRule="auto"/>
        <w:rPr>
          <w:rFonts w:ascii="Times New Roman" w:hAnsi="Times New Roman" w:cs="Times New Roman"/>
          <w:b/>
        </w:rPr>
      </w:pPr>
      <w:r w:rsidRPr="00C71827">
        <w:rPr>
          <w:rFonts w:ascii="Times New Roman" w:hAnsi="Times New Roman" w:cs="Times New Roman"/>
          <w:b/>
        </w:rPr>
        <w:t>Comparing networks of cognitive biases in a low mental health group to a high mental health group</w:t>
      </w:r>
    </w:p>
    <w:p w14:paraId="2BD8797A" w14:textId="40CB97DF" w:rsidR="00C71827" w:rsidRPr="00C71827" w:rsidRDefault="00C71827" w:rsidP="00C71827">
      <w:pPr>
        <w:spacing w:line="360" w:lineRule="auto"/>
        <w:rPr>
          <w:rFonts w:ascii="Times New Roman" w:hAnsi="Times New Roman" w:cs="Times New Roman"/>
        </w:rPr>
      </w:pPr>
      <w:r>
        <w:rPr>
          <w:rFonts w:ascii="Times New Roman" w:hAnsi="Times New Roman" w:cs="Times New Roman"/>
        </w:rPr>
        <w:t xml:space="preserve">First we estimated a graphical LASSO network (tuning parameter </w:t>
      </w:r>
      <w:r w:rsidR="00183682">
        <w:rPr>
          <w:rFonts w:ascii="Times New Roman" w:hAnsi="Times New Roman" w:cs="Times New Roman"/>
        </w:rPr>
        <w:t xml:space="preserve">gamma was set to .5 to generate a sparser network) for the high and low mental health groups separately. Figure 1 presents a visualisation of both networks. We compared the global strength of each network (the sum of edge strengths in the network) using </w:t>
      </w:r>
      <w:proofErr w:type="gramStart"/>
      <w:r w:rsidR="00183682">
        <w:rPr>
          <w:rFonts w:ascii="Times New Roman" w:hAnsi="Times New Roman" w:cs="Times New Roman"/>
        </w:rPr>
        <w:t>NCT(</w:t>
      </w:r>
      <w:proofErr w:type="gramEnd"/>
      <w:r w:rsidR="00183682">
        <w:rPr>
          <w:rFonts w:ascii="Times New Roman" w:hAnsi="Times New Roman" w:cs="Times New Roman"/>
        </w:rPr>
        <w:t xml:space="preserve">) from the </w:t>
      </w:r>
      <w:proofErr w:type="spellStart"/>
      <w:r w:rsidR="00183682">
        <w:rPr>
          <w:rFonts w:ascii="Times New Roman" w:hAnsi="Times New Roman" w:cs="Times New Roman"/>
        </w:rPr>
        <w:t>NetworkComparisonTest</w:t>
      </w:r>
      <w:proofErr w:type="spellEnd"/>
      <w:r w:rsidR="00183682">
        <w:rPr>
          <w:rFonts w:ascii="Times New Roman" w:hAnsi="Times New Roman" w:cs="Times New Roman"/>
        </w:rPr>
        <w:t xml:space="preserve"> package (van </w:t>
      </w:r>
      <w:proofErr w:type="spellStart"/>
      <w:r w:rsidR="00183682">
        <w:rPr>
          <w:rFonts w:ascii="Times New Roman" w:hAnsi="Times New Roman" w:cs="Times New Roman"/>
        </w:rPr>
        <w:t>Borkulo</w:t>
      </w:r>
      <w:proofErr w:type="spellEnd"/>
      <w:r w:rsidR="00183682">
        <w:rPr>
          <w:rFonts w:ascii="Times New Roman" w:hAnsi="Times New Roman" w:cs="Times New Roman"/>
        </w:rPr>
        <w:t xml:space="preserve">, 2016). We set NCT to run 1000 iterations resampling  </w:t>
      </w:r>
    </w:p>
    <w:p w14:paraId="5140204A" w14:textId="77777777" w:rsidR="00183682" w:rsidRDefault="00183682" w:rsidP="00183682">
      <w:pPr>
        <w:spacing w:line="360" w:lineRule="auto"/>
        <w:rPr>
          <w:rFonts w:ascii="Times New Roman" w:hAnsi="Times New Roman" w:cs="Times New Roman"/>
        </w:rPr>
      </w:pPr>
      <w:r w:rsidRPr="00AC79EA">
        <w:rPr>
          <w:rFonts w:ascii="Times New Roman" w:hAnsi="Times New Roman" w:cs="Times New Roman"/>
        </w:rPr>
        <w:t>The low-MH</w:t>
      </w:r>
      <w:r>
        <w:rPr>
          <w:rFonts w:ascii="Times New Roman" w:hAnsi="Times New Roman" w:cs="Times New Roman"/>
        </w:rPr>
        <w:t xml:space="preserve"> network (global strength = 1.70</w:t>
      </w:r>
      <w:r w:rsidRPr="00AC79EA">
        <w:rPr>
          <w:rFonts w:ascii="Times New Roman" w:hAnsi="Times New Roman" w:cs="Times New Roman"/>
        </w:rPr>
        <w:t xml:space="preserve">) was more connected than the high-MH network (global strength = .37), and this difference was statistically significant, </w:t>
      </w:r>
      <w:r w:rsidRPr="00AC79EA">
        <w:rPr>
          <w:rFonts w:ascii="Times New Roman" w:hAnsi="Times New Roman" w:cs="Times New Roman"/>
          <w:i/>
        </w:rPr>
        <w:t>p</w:t>
      </w:r>
      <w:r>
        <w:rPr>
          <w:rFonts w:ascii="Times New Roman" w:hAnsi="Times New Roman" w:cs="Times New Roman"/>
        </w:rPr>
        <w:t xml:space="preserve"> = .014</w:t>
      </w:r>
      <w:r w:rsidRPr="00AC79EA">
        <w:rPr>
          <w:rFonts w:ascii="Times New Roman" w:hAnsi="Times New Roman" w:cs="Times New Roman"/>
        </w:rPr>
        <w:t xml:space="preserve">. </w:t>
      </w:r>
      <w:r w:rsidRPr="00AC79EA">
        <w:rPr>
          <w:rStyle w:val="CommentReference"/>
          <w:rFonts w:ascii="Times New Roman" w:hAnsi="Times New Roman" w:cs="Times New Roman"/>
        </w:rPr>
        <w:commentReference w:id="26"/>
      </w:r>
    </w:p>
    <w:p w14:paraId="042332FE" w14:textId="77777777" w:rsidR="00183682" w:rsidRDefault="00183682" w:rsidP="00183682">
      <w:pPr>
        <w:spacing w:line="360" w:lineRule="auto"/>
        <w:rPr>
          <w:rFonts w:ascii="Times New Roman" w:hAnsi="Times New Roman" w:cs="Times New Roman"/>
        </w:rPr>
      </w:pPr>
    </w:p>
    <w:p w14:paraId="0BEFCCAE" w14:textId="77777777" w:rsidR="00D775CE" w:rsidRDefault="00183682" w:rsidP="00183682">
      <w:pPr>
        <w:spacing w:line="360" w:lineRule="auto"/>
        <w:rPr>
          <w:rFonts w:ascii="Times New Roman" w:hAnsi="Times New Roman" w:cs="Times New Roman"/>
        </w:rPr>
      </w:pPr>
      <w:r>
        <w:rPr>
          <w:rFonts w:ascii="Times New Roman" w:hAnsi="Times New Roman" w:cs="Times New Roman"/>
        </w:rPr>
        <w:t xml:space="preserve">These results give us some impression that high and low mental health groups may differ in </w:t>
      </w:r>
      <w:r w:rsidR="00440030">
        <w:rPr>
          <w:rFonts w:ascii="Times New Roman" w:hAnsi="Times New Roman" w:cs="Times New Roman"/>
        </w:rPr>
        <w:t xml:space="preserve">the interrelationships amongst cognitive biases in </w:t>
      </w:r>
      <w:r w:rsidR="00D775CE">
        <w:rPr>
          <w:rFonts w:ascii="Times New Roman" w:hAnsi="Times New Roman" w:cs="Times New Roman"/>
        </w:rPr>
        <w:t>interpretation and memory.</w:t>
      </w:r>
    </w:p>
    <w:p w14:paraId="16555782" w14:textId="7628DA3E" w:rsidR="00D775CE" w:rsidRDefault="00D775CE" w:rsidP="00183682">
      <w:pPr>
        <w:spacing w:line="360" w:lineRule="auto"/>
        <w:rPr>
          <w:rFonts w:ascii="Times New Roman" w:hAnsi="Times New Roman" w:cs="Times New Roman"/>
        </w:rPr>
      </w:pPr>
      <w:r>
        <w:rPr>
          <w:rFonts w:ascii="Times New Roman" w:hAnsi="Times New Roman" w:cs="Times New Roman"/>
        </w:rPr>
        <w:t xml:space="preserve">There are limitations to this approach, however. First, we only gain an impression of the overall difference in connectivity between networks. We could investigate differences in individual edges, except we quickly run into a large multiple comparisons issue with NCT. Thus, this analysis lacks specificity. Second, we lose one third of the full sample with this split and treat a continuous variable as categorical – both presenting </w:t>
      </w:r>
      <w:proofErr w:type="gramStart"/>
      <w:r>
        <w:rPr>
          <w:rFonts w:ascii="Times New Roman" w:hAnsi="Times New Roman" w:cs="Times New Roman"/>
        </w:rPr>
        <w:t>their own</w:t>
      </w:r>
      <w:proofErr w:type="gramEnd"/>
      <w:r>
        <w:rPr>
          <w:rFonts w:ascii="Times New Roman" w:hAnsi="Times New Roman" w:cs="Times New Roman"/>
        </w:rPr>
        <w:t xml:space="preserve"> issues. </w:t>
      </w:r>
    </w:p>
    <w:p w14:paraId="184983B2" w14:textId="77777777" w:rsidR="00D775CE" w:rsidRDefault="00D775CE" w:rsidP="00183682">
      <w:pPr>
        <w:spacing w:line="360" w:lineRule="auto"/>
        <w:rPr>
          <w:rFonts w:ascii="Times New Roman" w:hAnsi="Times New Roman" w:cs="Times New Roman"/>
        </w:rPr>
      </w:pPr>
    </w:p>
    <w:p w14:paraId="4DC8F227" w14:textId="77777777" w:rsidR="00D775CE" w:rsidRDefault="00D775CE" w:rsidP="00183682">
      <w:pPr>
        <w:spacing w:line="360" w:lineRule="auto"/>
        <w:rPr>
          <w:rFonts w:ascii="Times New Roman" w:hAnsi="Times New Roman" w:cs="Times New Roman"/>
        </w:rPr>
      </w:pPr>
      <w:r>
        <w:rPr>
          <w:rFonts w:ascii="Times New Roman" w:hAnsi="Times New Roman" w:cs="Times New Roman"/>
        </w:rPr>
        <w:t xml:space="preserve">An improvement would be to use a moderated network approach (). The results </w:t>
      </w:r>
      <w:proofErr w:type="spellStart"/>
      <w:r>
        <w:rPr>
          <w:rFonts w:ascii="Times New Roman" w:hAnsi="Times New Roman" w:cs="Times New Roman"/>
        </w:rPr>
        <w:t>thusfar</w:t>
      </w:r>
      <w:proofErr w:type="spellEnd"/>
      <w:r>
        <w:rPr>
          <w:rFonts w:ascii="Times New Roman" w:hAnsi="Times New Roman" w:cs="Times New Roman"/>
        </w:rPr>
        <w:t xml:space="preserve"> support the idea that mental health may have some moderating effect on the network structure.</w:t>
      </w:r>
    </w:p>
    <w:p w14:paraId="37B79CFC" w14:textId="170F2AA4" w:rsidR="00917DB9" w:rsidRPr="00AC79EA" w:rsidRDefault="00D775CE" w:rsidP="00183682">
      <w:pPr>
        <w:spacing w:line="360" w:lineRule="auto"/>
        <w:rPr>
          <w:rFonts w:ascii="Times New Roman" w:hAnsi="Times New Roman" w:cs="Times New Roman"/>
        </w:rPr>
      </w:pPr>
      <w:r>
        <w:rPr>
          <w:rFonts w:ascii="Times New Roman" w:hAnsi="Times New Roman" w:cs="Times New Roman"/>
        </w:rPr>
        <w:lastRenderedPageBreak/>
        <w:t xml:space="preserve">This gives several advantages; first, we can use our full sample; second, we can treat mental health as a continuous variable; third, we can estimate the moderating effect of mental health on each edge in the network. </w:t>
      </w:r>
      <w:r w:rsidR="00917DB9" w:rsidRPr="00AC79EA">
        <w:rPr>
          <w:rFonts w:ascii="Times New Roman" w:hAnsi="Times New Roman" w:cs="Times New Roman"/>
        </w:rPr>
        <w:br w:type="page"/>
      </w:r>
    </w:p>
    <w:p w14:paraId="4D6335E7" w14:textId="2DCEB023" w:rsidR="006E2F24" w:rsidRPr="00AC79EA" w:rsidRDefault="00917DB9" w:rsidP="00C71827">
      <w:pPr>
        <w:spacing w:line="360" w:lineRule="auto"/>
        <w:rPr>
          <w:rFonts w:ascii="Times New Roman" w:hAnsi="Times New Roman" w:cs="Times New Roman"/>
        </w:rPr>
      </w:pPr>
      <w:proofErr w:type="spellStart"/>
      <w:r w:rsidRPr="00AC79EA">
        <w:rPr>
          <w:rFonts w:ascii="Times New Roman" w:hAnsi="Times New Roman" w:cs="Times New Roman"/>
        </w:rPr>
        <w:lastRenderedPageBreak/>
        <w:t>Glasso</w:t>
      </w:r>
      <w:proofErr w:type="spellEnd"/>
      <w:r w:rsidRPr="00AC79EA">
        <w:rPr>
          <w:rFonts w:ascii="Times New Roman" w:hAnsi="Times New Roman" w:cs="Times New Roman"/>
        </w:rPr>
        <w:t xml:space="preserve"> with high and low MH group</w:t>
      </w:r>
    </w:p>
    <w:p w14:paraId="1A0E4DA9" w14:textId="77777777" w:rsidR="00FD0CF6" w:rsidRPr="00AC79EA" w:rsidRDefault="00FD0CF6" w:rsidP="00C71827">
      <w:pPr>
        <w:spacing w:line="360" w:lineRule="auto"/>
        <w:rPr>
          <w:rFonts w:ascii="Times New Roman" w:hAnsi="Times New Roman" w:cs="Times New Roman"/>
        </w:rPr>
      </w:pPr>
    </w:p>
    <w:p w14:paraId="31C60544" w14:textId="77777777" w:rsidR="00ED50A3" w:rsidRPr="00AC79EA" w:rsidRDefault="00ED50A3" w:rsidP="00C71827">
      <w:pPr>
        <w:spacing w:line="360" w:lineRule="auto"/>
        <w:rPr>
          <w:rFonts w:ascii="Times New Roman" w:hAnsi="Times New Roman" w:cs="Times New Roman"/>
        </w:rPr>
      </w:pPr>
      <w:commentRangeStart w:id="27"/>
      <w:r w:rsidRPr="00AC79EA">
        <w:rPr>
          <w:rFonts w:ascii="Times New Roman" w:hAnsi="Times New Roman" w:cs="Times New Roman"/>
          <w:noProof/>
          <w:lang w:eastAsia="en-GB"/>
        </w:rPr>
        <w:drawing>
          <wp:inline distT="0" distB="0" distL="0" distR="0" wp14:anchorId="287FA57F" wp14:editId="43FCD287">
            <wp:extent cx="5731510" cy="2865755"/>
            <wp:effectExtent l="0" t="0" r="2540" b="0"/>
            <wp:docPr id="3" name="Picture 3" descr="C:\Users\parsonss\Desktop\SYNC_FOLDER\Sams Stuff\Projects\CogBIAS - my wave 1 paper\CogBIAS_W1_networks\Figures\twog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sonss\Desktop\SYNC_FOLDER\Sams Stuff\Projects\CogBIAS - my wave 1 paper\CogBIAS_W1_networks\Figures\twoglass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commentRangeEnd w:id="27"/>
      <w:r w:rsidR="006E2F24" w:rsidRPr="00AC79EA">
        <w:rPr>
          <w:rStyle w:val="CommentReference"/>
          <w:rFonts w:ascii="Times New Roman" w:hAnsi="Times New Roman" w:cs="Times New Roman"/>
        </w:rPr>
        <w:commentReference w:id="27"/>
      </w:r>
    </w:p>
    <w:p w14:paraId="15DB82AC" w14:textId="2E273FF2" w:rsidR="00917DB9" w:rsidRPr="00AC79EA" w:rsidRDefault="00917DB9" w:rsidP="00C71827">
      <w:pPr>
        <w:pStyle w:val="Figuresandtables"/>
        <w:spacing w:line="360" w:lineRule="auto"/>
      </w:pPr>
      <w:proofErr w:type="gramStart"/>
      <w:r w:rsidRPr="00AC79EA">
        <w:rPr>
          <w:i/>
        </w:rPr>
        <w:t>F</w:t>
      </w:r>
      <w:r w:rsidR="00183682">
        <w:rPr>
          <w:i/>
        </w:rPr>
        <w:t>igure 1</w:t>
      </w:r>
      <w:r w:rsidRPr="00AC79EA">
        <w:rPr>
          <w:i/>
        </w:rPr>
        <w:t>.</w:t>
      </w:r>
      <w:proofErr w:type="gramEnd"/>
      <w:r w:rsidRPr="00AC79EA">
        <w:rPr>
          <w:i/>
        </w:rPr>
        <w:t xml:space="preserve"> </w:t>
      </w:r>
      <w:r w:rsidRPr="00AC79EA">
        <w:t>Graphical LASSO Networks. The left and right panels present the graphical LASSO network from the low mental health</w:t>
      </w:r>
      <w:r w:rsidR="00183682">
        <w:t xml:space="preserve"> group</w:t>
      </w:r>
      <w:r w:rsidRPr="00AC79EA">
        <w:t xml:space="preserve"> a</w:t>
      </w:r>
      <w:r w:rsidR="00183682">
        <w:t>nd the high mental health group</w:t>
      </w:r>
      <w:r w:rsidRPr="00AC79EA">
        <w:t xml:space="preserve">, respectively. Each node represents a cognitive bias measure and each edge represents the (partial) correlation between the nodes it connects, after controlling for all other variables in the network. Larger correlations are represented by thicker edges. Blue edges indicate positive </w:t>
      </w:r>
      <w:r w:rsidR="00183682">
        <w:t>relationships</w:t>
      </w:r>
      <w:r w:rsidRPr="00AC79EA">
        <w:t xml:space="preserve">, whereas red edges indicate negative </w:t>
      </w:r>
      <w:r w:rsidR="00183682">
        <w:t>relationships</w:t>
      </w:r>
      <w:r w:rsidRPr="00AC79EA">
        <w:t>.</w:t>
      </w:r>
    </w:p>
    <w:p w14:paraId="2130CD37" w14:textId="69E91714" w:rsidR="00917DB9" w:rsidRPr="00AC79EA" w:rsidRDefault="00183682" w:rsidP="00C71827">
      <w:pPr>
        <w:pStyle w:val="Figuresandtables"/>
        <w:spacing w:line="360" w:lineRule="auto"/>
      </w:pPr>
      <w:r>
        <w:t>Note:</w:t>
      </w:r>
      <w:r w:rsidR="00917DB9" w:rsidRPr="00AC79EA">
        <w:t xml:space="preserve"> </w:t>
      </w:r>
      <w:proofErr w:type="spellStart"/>
      <w:r w:rsidR="00917DB9" w:rsidRPr="00AC79EA">
        <w:t>IB_S_Pos</w:t>
      </w:r>
      <w:proofErr w:type="spellEnd"/>
      <w:r w:rsidR="00917DB9" w:rsidRPr="00AC79EA">
        <w:t xml:space="preserve"> = Positive interpretation bias in social scenarios in the Adolescent Interpretation and Belief Questionnaire (AIBQ); </w:t>
      </w:r>
      <w:proofErr w:type="spellStart"/>
      <w:r w:rsidR="00917DB9" w:rsidRPr="00AC79EA">
        <w:t>IB_S_Neg</w:t>
      </w:r>
      <w:proofErr w:type="spellEnd"/>
      <w:r w:rsidR="00917DB9" w:rsidRPr="00AC79EA">
        <w:t xml:space="preserve"> = Negative interpretation bias in social scenarios in the AIBQ; </w:t>
      </w:r>
      <w:proofErr w:type="spellStart"/>
      <w:r w:rsidR="00917DB9" w:rsidRPr="00AC79EA">
        <w:t>IB_N_Pos</w:t>
      </w:r>
      <w:proofErr w:type="spellEnd"/>
      <w:r w:rsidR="00917DB9" w:rsidRPr="00AC79EA">
        <w:t xml:space="preserve"> = Negative interpretation bias in non-social scenarios in the AIBQ; </w:t>
      </w:r>
      <w:proofErr w:type="spellStart"/>
      <w:r w:rsidR="00917DB9" w:rsidRPr="00AC79EA">
        <w:t>IB_N_Neg</w:t>
      </w:r>
      <w:proofErr w:type="spellEnd"/>
      <w:r w:rsidR="00917DB9" w:rsidRPr="00AC79EA">
        <w:t xml:space="preserve"> = Negative interpretation bias in non-social scenarios in the AIBQ; </w:t>
      </w:r>
      <w:proofErr w:type="spellStart"/>
      <w:r w:rsidR="00917DB9" w:rsidRPr="00AC79EA">
        <w:t>MB_Pos</w:t>
      </w:r>
      <w:proofErr w:type="spellEnd"/>
      <w:r w:rsidR="00917DB9" w:rsidRPr="00AC79EA">
        <w:t xml:space="preserve"> = endorsed and recalled positive items from the self-referential encoding task; </w:t>
      </w:r>
      <w:proofErr w:type="spellStart"/>
      <w:r w:rsidR="00917DB9" w:rsidRPr="00AC79EA">
        <w:t>MB_Neg</w:t>
      </w:r>
      <w:proofErr w:type="spellEnd"/>
      <w:r w:rsidR="00917DB9" w:rsidRPr="00AC79EA">
        <w:t xml:space="preserve"> = endorsed and recalled negative items from the self-referential encoding task. </w:t>
      </w:r>
    </w:p>
    <w:p w14:paraId="14C4D660" w14:textId="77777777" w:rsidR="00ED50A3" w:rsidRPr="00AC79EA" w:rsidRDefault="00ED50A3" w:rsidP="00C71827">
      <w:pPr>
        <w:spacing w:line="360" w:lineRule="auto"/>
        <w:rPr>
          <w:rFonts w:ascii="Times New Roman" w:hAnsi="Times New Roman" w:cs="Times New Roman"/>
        </w:rPr>
      </w:pPr>
    </w:p>
    <w:p w14:paraId="5E60DE17" w14:textId="77777777" w:rsidR="00ED50A3" w:rsidRPr="00AC79EA" w:rsidRDefault="00ED50A3" w:rsidP="00C71827">
      <w:pPr>
        <w:spacing w:line="360" w:lineRule="auto"/>
        <w:rPr>
          <w:rFonts w:ascii="Times New Roman" w:hAnsi="Times New Roman" w:cs="Times New Roman"/>
        </w:rPr>
      </w:pPr>
    </w:p>
    <w:p w14:paraId="4535018E" w14:textId="77777777" w:rsidR="006E2F24" w:rsidRPr="00AC79EA" w:rsidRDefault="006E2F24" w:rsidP="00C71827">
      <w:pPr>
        <w:spacing w:line="360" w:lineRule="auto"/>
        <w:rPr>
          <w:rFonts w:ascii="Times New Roman" w:hAnsi="Times New Roman" w:cs="Times New Roman"/>
        </w:rPr>
      </w:pPr>
    </w:p>
    <w:p w14:paraId="1D897F54" w14:textId="77777777" w:rsidR="006E2F24" w:rsidRPr="00AC79EA" w:rsidRDefault="006E2F24" w:rsidP="00C71827">
      <w:pPr>
        <w:spacing w:line="360" w:lineRule="auto"/>
        <w:rPr>
          <w:rFonts w:ascii="Times New Roman" w:hAnsi="Times New Roman" w:cs="Times New Roman"/>
        </w:rPr>
      </w:pPr>
    </w:p>
    <w:p w14:paraId="3EE66BB8" w14:textId="77777777" w:rsidR="006E2F24" w:rsidRPr="00AC79EA" w:rsidRDefault="006E2F24" w:rsidP="00C71827">
      <w:pPr>
        <w:spacing w:line="360" w:lineRule="auto"/>
        <w:rPr>
          <w:rFonts w:ascii="Times New Roman" w:hAnsi="Times New Roman" w:cs="Times New Roman"/>
        </w:rPr>
      </w:pPr>
    </w:p>
    <w:p w14:paraId="28BF4025" w14:textId="77777777" w:rsidR="006E2F24" w:rsidRPr="00AC79EA" w:rsidRDefault="006E2F24" w:rsidP="00C71827">
      <w:pPr>
        <w:spacing w:line="360" w:lineRule="auto"/>
        <w:rPr>
          <w:rFonts w:ascii="Times New Roman" w:hAnsi="Times New Roman" w:cs="Times New Roman"/>
        </w:rPr>
      </w:pPr>
    </w:p>
    <w:p w14:paraId="4C0C9E29" w14:textId="77777777" w:rsidR="006E2F24" w:rsidRPr="00AC79EA" w:rsidRDefault="006E2F24" w:rsidP="00C71827">
      <w:pPr>
        <w:spacing w:line="360" w:lineRule="auto"/>
        <w:rPr>
          <w:rFonts w:ascii="Times New Roman" w:hAnsi="Times New Roman" w:cs="Times New Roman"/>
        </w:rPr>
      </w:pPr>
    </w:p>
    <w:p w14:paraId="1B1C791E" w14:textId="77777777" w:rsidR="006E2F24" w:rsidRPr="00AC79EA" w:rsidRDefault="006E2F24" w:rsidP="00C71827">
      <w:pPr>
        <w:spacing w:line="360" w:lineRule="auto"/>
        <w:rPr>
          <w:rFonts w:ascii="Times New Roman" w:hAnsi="Times New Roman" w:cs="Times New Roman"/>
        </w:rPr>
      </w:pPr>
    </w:p>
    <w:p w14:paraId="2E5F2ECB" w14:textId="77777777" w:rsidR="006E2F24" w:rsidRPr="00AC79EA" w:rsidRDefault="006E2F24" w:rsidP="00C71827">
      <w:pPr>
        <w:spacing w:line="360" w:lineRule="auto"/>
        <w:rPr>
          <w:rFonts w:ascii="Times New Roman" w:hAnsi="Times New Roman" w:cs="Times New Roman"/>
        </w:rPr>
      </w:pPr>
    </w:p>
    <w:p w14:paraId="1492F2BF" w14:textId="77777777" w:rsidR="006E2F24" w:rsidRPr="00AC79EA" w:rsidRDefault="006E2F24" w:rsidP="00C71827">
      <w:pPr>
        <w:spacing w:line="360" w:lineRule="auto"/>
        <w:rPr>
          <w:rFonts w:ascii="Times New Roman" w:hAnsi="Times New Roman" w:cs="Times New Roman"/>
        </w:rPr>
      </w:pPr>
    </w:p>
    <w:p w14:paraId="64774A6C" w14:textId="77777777" w:rsidR="006E2F24" w:rsidRPr="00AC79EA" w:rsidRDefault="006E2F24" w:rsidP="00C71827">
      <w:pPr>
        <w:spacing w:line="360" w:lineRule="auto"/>
        <w:rPr>
          <w:rFonts w:ascii="Times New Roman" w:hAnsi="Times New Roman" w:cs="Times New Roman"/>
        </w:rPr>
      </w:pPr>
    </w:p>
    <w:p w14:paraId="4F6F048C" w14:textId="77777777" w:rsidR="006E2F24" w:rsidRPr="00AC79EA" w:rsidRDefault="006E2F24" w:rsidP="00C71827">
      <w:pPr>
        <w:spacing w:line="360" w:lineRule="auto"/>
        <w:rPr>
          <w:rFonts w:ascii="Times New Roman" w:hAnsi="Times New Roman" w:cs="Times New Roman"/>
        </w:rPr>
      </w:pPr>
      <w:r w:rsidRPr="00AC79EA">
        <w:rPr>
          <w:rFonts w:ascii="Times New Roman" w:hAnsi="Times New Roman" w:cs="Times New Roman"/>
        </w:rPr>
        <w:t xml:space="preserve">We took a moderated network approach </w:t>
      </w:r>
    </w:p>
    <w:p w14:paraId="710E5D9A" w14:textId="77777777" w:rsidR="006E2F24" w:rsidRPr="00AC79EA" w:rsidRDefault="006E2F24" w:rsidP="00C71827">
      <w:pPr>
        <w:spacing w:line="360" w:lineRule="auto"/>
        <w:rPr>
          <w:rFonts w:ascii="Times New Roman" w:hAnsi="Times New Roman" w:cs="Times New Roman"/>
        </w:rPr>
      </w:pPr>
    </w:p>
    <w:p w14:paraId="4F29C89E" w14:textId="77777777" w:rsidR="006E2F24" w:rsidRPr="00AC79EA" w:rsidRDefault="006E2F24" w:rsidP="00C71827">
      <w:pPr>
        <w:spacing w:line="360" w:lineRule="auto"/>
        <w:rPr>
          <w:rFonts w:ascii="Times New Roman" w:hAnsi="Times New Roman" w:cs="Times New Roman"/>
        </w:rPr>
      </w:pPr>
    </w:p>
    <w:p w14:paraId="11022FFD" w14:textId="77777777" w:rsidR="00A33F9E" w:rsidRPr="00AC79EA" w:rsidRDefault="00A33F9E" w:rsidP="00C71827">
      <w:pPr>
        <w:spacing w:line="360" w:lineRule="auto"/>
        <w:rPr>
          <w:rFonts w:ascii="Times New Roman" w:hAnsi="Times New Roman" w:cs="Times New Roman"/>
        </w:rPr>
      </w:pPr>
      <w:r w:rsidRPr="00AC79EA">
        <w:rPr>
          <w:rFonts w:ascii="Times New Roman" w:hAnsi="Times New Roman" w:cs="Times New Roman"/>
          <w:noProof/>
          <w:lang w:eastAsia="en-GB"/>
        </w:rPr>
        <w:drawing>
          <wp:inline distT="0" distB="0" distL="0" distR="0" wp14:anchorId="593CB38E" wp14:editId="08C123B5">
            <wp:extent cx="5731510" cy="2865755"/>
            <wp:effectExtent l="0" t="0" r="2540" b="0"/>
            <wp:docPr id="2" name="Picture 2" descr="C:\Users\parsonss\Desktop\SYNC_FOLDER\Sams Stuff\Projects\CogBIAS - my wave 1 paper\CogBIAS_W1_networks\Figures\mgm_MHC_linear_fullsample_nosquare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onss\Desktop\SYNC_FOLDER\Sams Stuff\Projects\CogBIAS - my wave 1 paper\CogBIAS_W1_networks\Figures\mgm_MHC_linear_fullsample_nosquarenod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BF7C78B" w14:textId="12ED4584" w:rsidR="006E2F24" w:rsidRDefault="00D775CE" w:rsidP="00C71827">
      <w:pPr>
        <w:spacing w:line="36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roofErr w:type="gramStart"/>
      <w:r>
        <w:rPr>
          <w:rFonts w:ascii="Times New Roman" w:hAnsi="Times New Roman" w:cs="Times New Roman"/>
        </w:rPr>
        <w:t>estimated</w:t>
      </w:r>
      <w:proofErr w:type="gramEnd"/>
      <w:r>
        <w:rPr>
          <w:rFonts w:ascii="Times New Roman" w:hAnsi="Times New Roman" w:cs="Times New Roman"/>
        </w:rPr>
        <w:t xml:space="preserve"> moderated network of positive mental health, and interpretation and memory cognitive biases. </w:t>
      </w:r>
      <w:r w:rsidR="002E2DB2">
        <w:rPr>
          <w:rFonts w:ascii="Times New Roman" w:hAnsi="Times New Roman" w:cs="Times New Roman"/>
        </w:rPr>
        <w:t xml:space="preserve">Blue edges represent positive associations, red edges represent negative associations; the width of the edge indicates the strength of this relationship. The shaded </w:t>
      </w:r>
      <w:proofErr w:type="spellStart"/>
      <w:r w:rsidR="002E2DB2">
        <w:rPr>
          <w:rFonts w:ascii="Times New Roman" w:hAnsi="Times New Roman" w:cs="Times New Roman"/>
        </w:rPr>
        <w:t>ares</w:t>
      </w:r>
      <w:proofErr w:type="spellEnd"/>
      <w:r w:rsidR="002E2DB2">
        <w:rPr>
          <w:rFonts w:ascii="Times New Roman" w:hAnsi="Times New Roman" w:cs="Times New Roman"/>
        </w:rPr>
        <w:t xml:space="preserve"> of the pie surrounding each node represents the predictability of that variable, i.e. the variance explained by all other variables in the network. Note that this figure does not visualise the degree of moderation in the networks. </w:t>
      </w:r>
    </w:p>
    <w:p w14:paraId="5F23110C" w14:textId="64946D72" w:rsidR="002E2DB2" w:rsidRPr="00AC79EA" w:rsidRDefault="002E2DB2" w:rsidP="002E2DB2">
      <w:pPr>
        <w:pStyle w:val="Figuresandtables"/>
        <w:spacing w:line="360" w:lineRule="auto"/>
      </w:pPr>
      <w:r>
        <w:t>Note:</w:t>
      </w:r>
      <w:r w:rsidRPr="00AC79EA">
        <w:t xml:space="preserve"> </w:t>
      </w:r>
      <w:r>
        <w:t xml:space="preserve">MH = Positive mental health; </w:t>
      </w:r>
      <w:proofErr w:type="spellStart"/>
      <w:r w:rsidRPr="00AC79EA">
        <w:t>IB_S_Pos</w:t>
      </w:r>
      <w:proofErr w:type="spellEnd"/>
      <w:r w:rsidRPr="00AC79EA">
        <w:t xml:space="preserve"> = Positive interpretation bias in social scenarios in the Adolescent Interpretation and Belief Questionnaire (AIBQ); </w:t>
      </w:r>
      <w:proofErr w:type="spellStart"/>
      <w:r w:rsidRPr="00AC79EA">
        <w:t>IB_S_Neg</w:t>
      </w:r>
      <w:proofErr w:type="spellEnd"/>
      <w:r w:rsidRPr="00AC79EA">
        <w:t xml:space="preserve"> = Negative interpretation bias in social scenarios in the AIBQ; </w:t>
      </w:r>
      <w:proofErr w:type="spellStart"/>
      <w:r w:rsidRPr="00AC79EA">
        <w:t>IB_N_Pos</w:t>
      </w:r>
      <w:proofErr w:type="spellEnd"/>
      <w:r w:rsidRPr="00AC79EA">
        <w:t xml:space="preserve"> = Negative </w:t>
      </w:r>
      <w:r w:rsidRPr="00AC79EA">
        <w:lastRenderedPageBreak/>
        <w:t xml:space="preserve">interpretation bias in non-social scenarios in the AIBQ; </w:t>
      </w:r>
      <w:proofErr w:type="spellStart"/>
      <w:r w:rsidRPr="00AC79EA">
        <w:t>IB_N_Neg</w:t>
      </w:r>
      <w:proofErr w:type="spellEnd"/>
      <w:r w:rsidRPr="00AC79EA">
        <w:t xml:space="preserve"> = Negative interpretation bias in non-social scenarios in the AIBQ; </w:t>
      </w:r>
      <w:proofErr w:type="spellStart"/>
      <w:r w:rsidRPr="00AC79EA">
        <w:t>MB_Pos</w:t>
      </w:r>
      <w:proofErr w:type="spellEnd"/>
      <w:r w:rsidRPr="00AC79EA">
        <w:t xml:space="preserve"> = endorsed and recalled positive items from the self-referential encoding task; </w:t>
      </w:r>
      <w:proofErr w:type="spellStart"/>
      <w:r w:rsidRPr="00AC79EA">
        <w:t>MB_Neg</w:t>
      </w:r>
      <w:proofErr w:type="spellEnd"/>
      <w:r w:rsidRPr="00AC79EA">
        <w:t xml:space="preserve"> = endorsed and recalled negative items from the self-referential encoding task. </w:t>
      </w:r>
    </w:p>
    <w:p w14:paraId="45EC4257" w14:textId="77777777" w:rsidR="002E2DB2" w:rsidRDefault="002E2DB2" w:rsidP="00C71827">
      <w:pPr>
        <w:spacing w:line="360" w:lineRule="auto"/>
        <w:rPr>
          <w:rFonts w:ascii="Times New Roman" w:hAnsi="Times New Roman" w:cs="Times New Roman"/>
        </w:rPr>
      </w:pPr>
    </w:p>
    <w:p w14:paraId="77F06BB5" w14:textId="77777777" w:rsidR="00D775CE" w:rsidRPr="00AC79EA" w:rsidRDefault="00D775CE" w:rsidP="00C71827">
      <w:pPr>
        <w:spacing w:line="360" w:lineRule="auto"/>
        <w:rPr>
          <w:rFonts w:ascii="Times New Roman" w:hAnsi="Times New Roman" w:cs="Times New Roman"/>
        </w:rPr>
      </w:pPr>
    </w:p>
    <w:p w14:paraId="0BAECFAE" w14:textId="77777777" w:rsidR="006E2F24" w:rsidRPr="00AC79EA" w:rsidRDefault="006E2F24" w:rsidP="00C71827">
      <w:pPr>
        <w:spacing w:line="360" w:lineRule="auto"/>
        <w:rPr>
          <w:rFonts w:ascii="Times New Roman" w:hAnsi="Times New Roman" w:cs="Times New Roman"/>
        </w:rPr>
      </w:pPr>
    </w:p>
    <w:p w14:paraId="4C61F1D2" w14:textId="77777777" w:rsidR="006E2F24" w:rsidRPr="00AC79EA" w:rsidRDefault="006E2F24" w:rsidP="00C71827">
      <w:pPr>
        <w:spacing w:line="360" w:lineRule="auto"/>
        <w:rPr>
          <w:rFonts w:ascii="Times New Roman" w:hAnsi="Times New Roman" w:cs="Times New Roman"/>
        </w:rPr>
      </w:pPr>
    </w:p>
    <w:p w14:paraId="10EBB6C0" w14:textId="77777777" w:rsidR="004B2E2F" w:rsidRPr="00AC79EA" w:rsidRDefault="00A33F9E" w:rsidP="00C71827">
      <w:pPr>
        <w:spacing w:line="360" w:lineRule="auto"/>
        <w:rPr>
          <w:rFonts w:ascii="Times New Roman" w:hAnsi="Times New Roman" w:cs="Times New Roman"/>
        </w:rPr>
      </w:pPr>
      <w:commentRangeStart w:id="28"/>
      <w:r w:rsidRPr="00AC79EA">
        <w:rPr>
          <w:rFonts w:ascii="Times New Roman" w:hAnsi="Times New Roman" w:cs="Times New Roman"/>
          <w:noProof/>
          <w:lang w:eastAsia="en-GB"/>
        </w:rPr>
        <w:drawing>
          <wp:inline distT="0" distB="0" distL="0" distR="0" wp14:anchorId="55255344" wp14:editId="13F849D2">
            <wp:extent cx="5731510" cy="3275149"/>
            <wp:effectExtent l="0" t="0" r="2540" b="1905"/>
            <wp:docPr id="1" name="Picture 1" descr="C:\Users\parsonss\Desktop\SYNC_FOLDER\Sams Stuff\Projects\CogBIAS - my wave 1 paper\CogBIAS_W1_networks\Figures\edges_and_mod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sonss\Desktop\SYNC_FOLDER\Sams Stuff\Projects\CogBIAS - my wave 1 paper\CogBIAS_W1_networks\Figures\edges_and_mode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commentRangeEnd w:id="28"/>
      <w:r w:rsidR="00231E33" w:rsidRPr="00AC79EA">
        <w:rPr>
          <w:rStyle w:val="CommentReference"/>
          <w:rFonts w:ascii="Times New Roman" w:hAnsi="Times New Roman" w:cs="Times New Roman"/>
        </w:rPr>
        <w:commentReference w:id="28"/>
      </w:r>
    </w:p>
    <w:p w14:paraId="3DCEA1A4" w14:textId="1AA19F27" w:rsidR="00FD0CF6" w:rsidRPr="00AC79EA" w:rsidRDefault="002E2DB2" w:rsidP="00C71827">
      <w:pPr>
        <w:spacing w:line="360" w:lineRule="auto"/>
        <w:rPr>
          <w:rFonts w:ascii="Times New Roman" w:hAnsi="Times New Roman" w:cs="Times New Roman"/>
        </w:rPr>
      </w:pPr>
      <w:proofErr w:type="gramStart"/>
      <w:r>
        <w:rPr>
          <w:rFonts w:ascii="Times New Roman" w:hAnsi="Times New Roman" w:cs="Times New Roman"/>
        </w:rPr>
        <w:t>Figure 3.</w:t>
      </w:r>
      <w:proofErr w:type="gramEnd"/>
      <w:r>
        <w:rPr>
          <w:rFonts w:ascii="Times New Roman" w:hAnsi="Times New Roman" w:cs="Times New Roman"/>
        </w:rPr>
        <w:t xml:space="preserve"> </w:t>
      </w:r>
      <w:proofErr w:type="gramStart"/>
      <w:r>
        <w:rPr>
          <w:rFonts w:ascii="Times New Roman" w:hAnsi="Times New Roman" w:cs="Times New Roman"/>
        </w:rPr>
        <w:t>edge</w:t>
      </w:r>
      <w:proofErr w:type="gramEnd"/>
      <w:r>
        <w:rPr>
          <w:rFonts w:ascii="Times New Roman" w:hAnsi="Times New Roman" w:cs="Times New Roman"/>
        </w:rPr>
        <w:t xml:space="preserve"> strength and degree of moderation by mental health. The left panel presents the estimated edge strengths within the network (these correspond to the network visualization in figure 2) from 5000 resamples of the </w:t>
      </w:r>
      <w:proofErr w:type="spellStart"/>
      <w:r>
        <w:rPr>
          <w:rFonts w:ascii="Times New Roman" w:hAnsi="Times New Roman" w:cs="Times New Roman"/>
        </w:rPr>
        <w:t>mgm</w:t>
      </w:r>
      <w:proofErr w:type="spellEnd"/>
      <w:r>
        <w:rPr>
          <w:rFonts w:ascii="Times New Roman" w:hAnsi="Times New Roman" w:cs="Times New Roman"/>
        </w:rPr>
        <w:t xml:space="preserve"> network estimation procedure. The shaded area represents the 95% CI around the estimate.</w:t>
      </w:r>
      <w:r w:rsidR="00C27904">
        <w:rPr>
          <w:rFonts w:ascii="Times New Roman" w:hAnsi="Times New Roman" w:cs="Times New Roman"/>
        </w:rPr>
        <w:t xml:space="preserve"> Numbers running down the centre of the figure represent the proportion of non-zero estimates for each edge. </w:t>
      </w:r>
      <w:r>
        <w:rPr>
          <w:rFonts w:ascii="Times New Roman" w:hAnsi="Times New Roman" w:cs="Times New Roman"/>
        </w:rPr>
        <w:t xml:space="preserve">The right panel presents the </w:t>
      </w:r>
      <w:r w:rsidR="00C27904">
        <w:rPr>
          <w:rFonts w:ascii="Times New Roman" w:hAnsi="Times New Roman" w:cs="Times New Roman"/>
        </w:rPr>
        <w:t xml:space="preserve">estimated moderating effect of mental health on each edge; the ticks represent the 95% CI around the estimate. The circled numbers represent the number of non-zero moderation effects arising across the resamples.  </w:t>
      </w:r>
    </w:p>
    <w:p w14:paraId="3B1BEBC4" w14:textId="77777777" w:rsidR="00231E33" w:rsidRPr="00AC79EA" w:rsidRDefault="00231E33" w:rsidP="00C71827">
      <w:pPr>
        <w:spacing w:line="360" w:lineRule="auto"/>
        <w:rPr>
          <w:rFonts w:ascii="Times New Roman" w:hAnsi="Times New Roman" w:cs="Times New Roman"/>
        </w:rPr>
      </w:pPr>
    </w:p>
    <w:p w14:paraId="1F789DAE" w14:textId="77777777" w:rsidR="00C27904" w:rsidRDefault="00C27904">
      <w:pPr>
        <w:rPr>
          <w:rFonts w:ascii="Times New Roman" w:hAnsi="Times New Roman" w:cs="Times New Roman"/>
        </w:rPr>
      </w:pPr>
      <w:r>
        <w:rPr>
          <w:rFonts w:ascii="Times New Roman" w:hAnsi="Times New Roman" w:cs="Times New Roman"/>
        </w:rPr>
        <w:br w:type="page"/>
      </w:r>
    </w:p>
    <w:p w14:paraId="39309A37" w14:textId="7672717C" w:rsidR="00231E33" w:rsidRDefault="00C27904" w:rsidP="00C71827">
      <w:pPr>
        <w:spacing w:line="360" w:lineRule="auto"/>
        <w:rPr>
          <w:rFonts w:ascii="Times New Roman" w:hAnsi="Times New Roman" w:cs="Times New Roman"/>
        </w:rPr>
      </w:pPr>
      <w:r>
        <w:rPr>
          <w:rFonts w:ascii="Times New Roman" w:hAnsi="Times New Roman" w:cs="Times New Roman"/>
        </w:rPr>
        <w:lastRenderedPageBreak/>
        <w:t>Thoughts:</w:t>
      </w:r>
    </w:p>
    <w:p w14:paraId="30E1BB9F" w14:textId="049671A3" w:rsidR="00C27904" w:rsidRPr="00C27904" w:rsidRDefault="00C27904" w:rsidP="00C27904">
      <w:pPr>
        <w:pStyle w:val="ListParagraph"/>
        <w:numPr>
          <w:ilvl w:val="0"/>
          <w:numId w:val="2"/>
        </w:numPr>
        <w:spacing w:line="360" w:lineRule="auto"/>
        <w:rPr>
          <w:rFonts w:ascii="Times New Roman" w:hAnsi="Times New Roman" w:cs="Times New Roman"/>
        </w:rPr>
      </w:pPr>
      <w:r>
        <w:rPr>
          <w:rFonts w:ascii="Times New Roman" w:hAnsi="Times New Roman" w:cs="Times New Roman"/>
        </w:rPr>
        <w:t>It does seem that there is some moderation going on. But it is fairly nuanced. In general, higher mental health seems to push the network towards reduced connectivity</w:t>
      </w:r>
      <w:r w:rsidR="00022DF2">
        <w:rPr>
          <w:rFonts w:ascii="Times New Roman" w:hAnsi="Times New Roman" w:cs="Times New Roman"/>
        </w:rPr>
        <w:t xml:space="preserve">, but with exceptions. So, overall our </w:t>
      </w:r>
      <w:bookmarkStart w:id="29" w:name="_GoBack"/>
      <w:bookmarkEnd w:id="29"/>
    </w:p>
    <w:p w14:paraId="18990BEC" w14:textId="77777777" w:rsidR="00231E33" w:rsidRPr="00AC79EA" w:rsidRDefault="00231E33" w:rsidP="00C71827">
      <w:pPr>
        <w:spacing w:line="360" w:lineRule="auto"/>
        <w:rPr>
          <w:rFonts w:ascii="Times New Roman" w:hAnsi="Times New Roman" w:cs="Times New Roman"/>
        </w:rPr>
      </w:pPr>
    </w:p>
    <w:p w14:paraId="426B0B57" w14:textId="77777777" w:rsidR="00231E33" w:rsidRPr="00AC79EA" w:rsidRDefault="00231E33" w:rsidP="00C71827">
      <w:pPr>
        <w:spacing w:line="360" w:lineRule="auto"/>
        <w:rPr>
          <w:rFonts w:ascii="Times New Roman" w:hAnsi="Times New Roman" w:cs="Times New Roman"/>
        </w:rPr>
      </w:pPr>
    </w:p>
    <w:p w14:paraId="1F9EE1B3" w14:textId="77777777" w:rsidR="00231E33" w:rsidRPr="00AC79EA" w:rsidRDefault="00231E33" w:rsidP="00C71827">
      <w:pPr>
        <w:spacing w:line="360" w:lineRule="auto"/>
        <w:rPr>
          <w:rFonts w:ascii="Times New Roman" w:hAnsi="Times New Roman" w:cs="Times New Roman"/>
        </w:rPr>
      </w:pPr>
    </w:p>
    <w:p w14:paraId="2D454261" w14:textId="77777777" w:rsidR="00231E33" w:rsidRPr="00AC79EA" w:rsidRDefault="00231E33" w:rsidP="00C71827">
      <w:pPr>
        <w:spacing w:line="360" w:lineRule="auto"/>
        <w:rPr>
          <w:rFonts w:ascii="Times New Roman" w:hAnsi="Times New Roman" w:cs="Times New Roman"/>
        </w:rPr>
      </w:pPr>
    </w:p>
    <w:p w14:paraId="55105F79" w14:textId="77777777" w:rsidR="00FD0CF6" w:rsidRPr="00AC79EA" w:rsidRDefault="00FD0CF6" w:rsidP="00C71827">
      <w:pPr>
        <w:spacing w:line="360" w:lineRule="auto"/>
        <w:rPr>
          <w:rFonts w:ascii="Times New Roman" w:hAnsi="Times New Roman" w:cs="Times New Roman"/>
        </w:rPr>
      </w:pPr>
      <w:r w:rsidRPr="00AC79EA">
        <w:rPr>
          <w:rFonts w:ascii="Times New Roman" w:hAnsi="Times New Roman" w:cs="Times New Roman"/>
          <w:noProof/>
          <w:lang w:eastAsia="en-GB"/>
        </w:rPr>
        <w:drawing>
          <wp:inline distT="0" distB="0" distL="0" distR="0" wp14:anchorId="0797711C" wp14:editId="57DAEA41">
            <wp:extent cx="5731510" cy="4945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45380"/>
                    </a:xfrm>
                    <a:prstGeom prst="rect">
                      <a:avLst/>
                    </a:prstGeom>
                  </pic:spPr>
                </pic:pic>
              </a:graphicData>
            </a:graphic>
          </wp:inline>
        </w:drawing>
      </w:r>
    </w:p>
    <w:sectPr w:rsidR="00FD0CF6" w:rsidRPr="00AC79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_Parsons" w:date="2018-03-23T10:08:00Z" w:initials="SP">
    <w:p w14:paraId="3734C944" w14:textId="77777777" w:rsidR="006E2F24" w:rsidRDefault="006E2F24" w:rsidP="006E2F24">
      <w:pPr>
        <w:pStyle w:val="CommentText"/>
      </w:pPr>
      <w:r>
        <w:rPr>
          <w:rStyle w:val="CommentReference"/>
        </w:rPr>
        <w:annotationRef/>
      </w:r>
      <w:r>
        <w:t xml:space="preserve">Change the order around so that it doesn’t seem like we’re going to be using </w:t>
      </w:r>
      <w:proofErr w:type="spellStart"/>
      <w:r>
        <w:t>Everaert’s</w:t>
      </w:r>
      <w:proofErr w:type="spellEnd"/>
      <w:r>
        <w:t xml:space="preserve"> task</w:t>
      </w:r>
    </w:p>
  </w:comment>
  <w:comment w:id="3" w:author="Sam_Parsons" w:date="2018-03-22T17:31:00Z" w:initials="SP">
    <w:p w14:paraId="7F1A1695" w14:textId="77777777" w:rsidR="006E2F24" w:rsidRDefault="006E2F24" w:rsidP="006E2F24">
      <w:pPr>
        <w:pStyle w:val="CommentText"/>
      </w:pPr>
      <w:r>
        <w:rPr>
          <w:rStyle w:val="CommentReference"/>
        </w:rPr>
        <w:annotationRef/>
      </w:r>
      <w:r>
        <w:t>2.5 – reword to make more sense</w:t>
      </w:r>
    </w:p>
  </w:comment>
  <w:comment w:id="4" w:author="Sam_Parsons" w:date="2018-03-23T11:44:00Z" w:initials="SP">
    <w:p w14:paraId="26E14D03" w14:textId="77777777" w:rsidR="006E2F24" w:rsidRDefault="006E2F24" w:rsidP="006E2F24">
      <w:pPr>
        <w:pStyle w:val="CommentText"/>
      </w:pPr>
      <w:r>
        <w:rPr>
          <w:rStyle w:val="CommentReference"/>
        </w:rPr>
        <w:annotationRef/>
      </w:r>
      <w:r>
        <w:t>The following are particularly important…</w:t>
      </w:r>
    </w:p>
  </w:comment>
  <w:comment w:id="5" w:author="Sam_Parsons" w:date="2018-03-22T17:32:00Z" w:initials="SP">
    <w:p w14:paraId="2C5441BC" w14:textId="77777777" w:rsidR="006E2F24" w:rsidRDefault="006E2F24" w:rsidP="006E2F24">
      <w:pPr>
        <w:pStyle w:val="CommentText"/>
      </w:pPr>
      <w:r>
        <w:rPr>
          <w:rStyle w:val="CommentReference"/>
        </w:rPr>
        <w:annotationRef/>
      </w:r>
      <w:r>
        <w:t>2.6 – this is the 3</w:t>
      </w:r>
      <w:r w:rsidRPr="00273993">
        <w:rPr>
          <w:vertAlign w:val="superscript"/>
        </w:rPr>
        <w:t>rd</w:t>
      </w:r>
      <w:r>
        <w:t xml:space="preserve"> mentioned and the other two are not numbered. </w:t>
      </w:r>
    </w:p>
    <w:p w14:paraId="376A9460" w14:textId="77777777" w:rsidR="006E2F24" w:rsidRDefault="006E2F24" w:rsidP="006E2F24">
      <w:pPr>
        <w:pStyle w:val="CommentText"/>
      </w:pPr>
    </w:p>
    <w:p w14:paraId="0ECB00DE" w14:textId="77777777" w:rsidR="006E2F24" w:rsidRDefault="006E2F24" w:rsidP="006E2F24">
      <w:pPr>
        <w:pStyle w:val="CommentText"/>
      </w:pPr>
      <w:r>
        <w:t xml:space="preserve">Not sure the principle is captured in the sentence maybe add something about how it </w:t>
      </w:r>
      <w:proofErr w:type="spellStart"/>
      <w:r>
        <w:t>coccurs</w:t>
      </w:r>
      <w:proofErr w:type="spellEnd"/>
      <w:r>
        <w:t xml:space="preserve"> in specific patterns</w:t>
      </w:r>
    </w:p>
  </w:comment>
  <w:comment w:id="6" w:author="Sam_Parsons" w:date="2018-03-22T17:34:00Z" w:initials="SP">
    <w:p w14:paraId="1CECFDE5" w14:textId="77777777" w:rsidR="006E2F24" w:rsidRDefault="006E2F24" w:rsidP="006E2F24">
      <w:pPr>
        <w:pStyle w:val="CommentText"/>
      </w:pPr>
      <w:r>
        <w:rPr>
          <w:rStyle w:val="CommentReference"/>
        </w:rPr>
        <w:annotationRef/>
      </w:r>
      <w:r>
        <w:rPr>
          <w:rStyle w:val="CommentReference"/>
        </w:rPr>
        <w:annotationRef/>
      </w:r>
      <w:r>
        <w:t>2.7 – the idea is to explain what the network is first before discussing applications to psych networks</w:t>
      </w:r>
    </w:p>
    <w:p w14:paraId="4AD50B57" w14:textId="77777777" w:rsidR="006E2F24" w:rsidRDefault="006E2F24" w:rsidP="006E2F24">
      <w:pPr>
        <w:pStyle w:val="CommentText"/>
      </w:pPr>
    </w:p>
  </w:comment>
  <w:comment w:id="7" w:author="Sam_Parsons" w:date="2018-03-22T17:33:00Z" w:initials="SP">
    <w:p w14:paraId="6A20D794" w14:textId="77777777" w:rsidR="006E2F24" w:rsidRDefault="006E2F24" w:rsidP="006E2F24">
      <w:pPr>
        <w:pStyle w:val="CommentText"/>
      </w:pPr>
      <w:r>
        <w:rPr>
          <w:rStyle w:val="CommentReference"/>
        </w:rPr>
        <w:annotationRef/>
      </w:r>
      <w:r>
        <w:rPr>
          <w:rStyle w:val="CommentReference"/>
        </w:rPr>
        <w:t>2.10 reword to cover this first and that this is the visualisation of the networks</w:t>
      </w:r>
    </w:p>
  </w:comment>
  <w:comment w:id="9" w:author="Sam_Parsons" w:date="2018-03-22T17:35:00Z" w:initials="SP">
    <w:p w14:paraId="08FB33D8" w14:textId="77777777" w:rsidR="006E2F24" w:rsidRDefault="006E2F24" w:rsidP="006E2F24">
      <w:pPr>
        <w:pStyle w:val="CommentText"/>
      </w:pPr>
      <w:r>
        <w:rPr>
          <w:rStyle w:val="CommentReference"/>
        </w:rPr>
        <w:annotationRef/>
      </w:r>
      <w:r>
        <w:t>2.9</w:t>
      </w:r>
    </w:p>
  </w:comment>
  <w:comment w:id="10" w:author="Sam_Parsons" w:date="2018-03-22T17:36:00Z" w:initials="SP">
    <w:p w14:paraId="2800883D" w14:textId="77777777" w:rsidR="006E2F24" w:rsidRDefault="006E2F24" w:rsidP="006E2F24">
      <w:pPr>
        <w:pStyle w:val="CommentText"/>
      </w:pPr>
      <w:r>
        <w:rPr>
          <w:rStyle w:val="CommentReference"/>
        </w:rPr>
        <w:annotationRef/>
      </w:r>
      <w:r>
        <w:t>2.8 – represent observed relationships… see comment</w:t>
      </w:r>
    </w:p>
  </w:comment>
  <w:comment w:id="12" w:author="Sam Parsons" w:date="2018-02-20T18:29:00Z" w:initials="SP">
    <w:p w14:paraId="37774A6D" w14:textId="77777777" w:rsidR="006E2F24" w:rsidRDefault="006E2F24" w:rsidP="006E2F24">
      <w:pPr>
        <w:pStyle w:val="CommentText"/>
      </w:pPr>
      <w:r>
        <w:rPr>
          <w:rStyle w:val="CommentReference"/>
        </w:rPr>
        <w:annotationRef/>
      </w:r>
      <w:r>
        <w:t>Will be blue in this one</w:t>
      </w:r>
    </w:p>
  </w:comment>
  <w:comment w:id="11" w:author="Sam Parsons" w:date="2018-02-20T19:50:00Z" w:initials="SP">
    <w:p w14:paraId="766F0F43" w14:textId="77777777" w:rsidR="006E2F24" w:rsidRDefault="006E2F24" w:rsidP="006E2F24">
      <w:pPr>
        <w:pStyle w:val="CommentText"/>
      </w:pPr>
      <w:r>
        <w:rPr>
          <w:rStyle w:val="CommentReference"/>
        </w:rPr>
        <w:annotationRef/>
      </w:r>
      <w:r>
        <w:t>These two sentences mix up weight and direction of correlation – fix this</w:t>
      </w:r>
    </w:p>
  </w:comment>
  <w:comment w:id="13" w:author="Sam Parsons" w:date="2018-02-20T19:51:00Z" w:initials="SP">
    <w:p w14:paraId="1DA96B1D" w14:textId="77777777" w:rsidR="006E2F24" w:rsidRDefault="006E2F24" w:rsidP="006E2F24">
      <w:pPr>
        <w:pStyle w:val="CommentText"/>
      </w:pPr>
      <w:r>
        <w:rPr>
          <w:rStyle w:val="CommentReference"/>
        </w:rPr>
        <w:annotationRef/>
      </w:r>
      <w:r>
        <w:t>2.11 - You need to develop this slightly to ensure that we get that the debate is ongoing and get some more references in here and a more open conclusion</w:t>
      </w:r>
    </w:p>
  </w:comment>
  <w:comment w:id="8" w:author="Sam Parsons" w:date="2019-05-01T11:37:00Z" w:initials="SP">
    <w:p w14:paraId="077EEF10" w14:textId="77777777" w:rsidR="006E2F24" w:rsidRDefault="006E2F24" w:rsidP="006E2F24">
      <w:pPr>
        <w:pStyle w:val="CommentText"/>
      </w:pPr>
      <w:r>
        <w:rPr>
          <w:rStyle w:val="CommentReference"/>
        </w:rPr>
        <w:annotationRef/>
      </w:r>
      <w:r>
        <w:t>This can be simplified as there are many more network papers out now. It will also need to include other points about moderated networks and stuff like that</w:t>
      </w:r>
    </w:p>
  </w:comment>
  <w:comment w:id="14" w:author="Sam_Parsons" w:date="2018-03-23T10:45:00Z" w:initials="SP">
    <w:p w14:paraId="2BA5DCC8" w14:textId="77777777" w:rsidR="006E2F24" w:rsidRDefault="006E2F24" w:rsidP="006E2F24">
      <w:pPr>
        <w:pStyle w:val="CommentText"/>
      </w:pPr>
      <w:r>
        <w:rPr>
          <w:rStyle w:val="CommentReference"/>
        </w:rPr>
        <w:annotationRef/>
      </w:r>
      <w:r>
        <w:t xml:space="preserve">Reword to reflect that we are using a </w:t>
      </w:r>
      <w:proofErr w:type="spellStart"/>
      <w:r>
        <w:t>tertile</w:t>
      </w:r>
      <w:proofErr w:type="spellEnd"/>
      <w:r>
        <w:t xml:space="preserve"> split</w:t>
      </w:r>
    </w:p>
  </w:comment>
  <w:comment w:id="16" w:author="Sam Parsons" w:date="2019-07-17T13:21:00Z" w:initials="SP">
    <w:p w14:paraId="1BA3C81F" w14:textId="03B450E0" w:rsidR="00944D16" w:rsidRDefault="00944D16">
      <w:pPr>
        <w:pStyle w:val="CommentText"/>
      </w:pPr>
      <w:r>
        <w:rPr>
          <w:rStyle w:val="CommentReference"/>
        </w:rPr>
        <w:annotationRef/>
      </w:r>
      <w:r>
        <w:t xml:space="preserve">This might change slightly as I might not end up removing some participants if I don’t look at the DPT. </w:t>
      </w:r>
    </w:p>
  </w:comment>
  <w:comment w:id="17" w:author="Sam Parsons" w:date="2019-07-16T11:37:00Z" w:initials="SP">
    <w:p w14:paraId="57F5BBDC" w14:textId="069CA324" w:rsidR="00507E09" w:rsidRDefault="00507E09">
      <w:pPr>
        <w:pStyle w:val="CommentText"/>
      </w:pPr>
      <w:r>
        <w:rPr>
          <w:rStyle w:val="CommentReference"/>
        </w:rPr>
        <w:annotationRef/>
      </w:r>
      <w:r>
        <w:t xml:space="preserve">Flag this as the initial analysis partially now used as support for the moderated networks approach. </w:t>
      </w:r>
    </w:p>
  </w:comment>
  <w:comment w:id="19" w:author="Sam Parsons" w:date="2018-02-20T20:28:00Z" w:initials="SP">
    <w:p w14:paraId="470DD7BB" w14:textId="77777777" w:rsidR="006E2F24" w:rsidRDefault="006E2F24" w:rsidP="006E2F24">
      <w:pPr>
        <w:pStyle w:val="CommentText"/>
      </w:pPr>
      <w:r>
        <w:rPr>
          <w:rStyle w:val="CommentReference"/>
        </w:rPr>
        <w:annotationRef/>
      </w:r>
      <w:r>
        <w:t>You’ll also need to bring in once again that this was a health sample, and low mental health is the low end of a positive thing and should not be interpreted as being a highly clinically relevant group or anything like that.</w:t>
      </w:r>
    </w:p>
  </w:comment>
  <w:comment w:id="18" w:author="Sam Parsons" w:date="2019-05-01T11:38:00Z" w:initials="SP">
    <w:p w14:paraId="7919F3E0" w14:textId="77777777" w:rsidR="006E2F24" w:rsidRDefault="006E2F24" w:rsidP="006E2F24">
      <w:pPr>
        <w:pStyle w:val="CommentText"/>
      </w:pPr>
      <w:r>
        <w:rPr>
          <w:rStyle w:val="CommentReference"/>
        </w:rPr>
        <w:annotationRef/>
      </w:r>
      <w:r>
        <w:t>I may also use the full sample in the moderated network. So this will have to be updated</w:t>
      </w:r>
    </w:p>
  </w:comment>
  <w:comment w:id="21" w:author="Sam_Parsons" w:date="2018-02-20T15:13:00Z" w:initials="SP">
    <w:p w14:paraId="76958099" w14:textId="77777777" w:rsidR="006E2F24" w:rsidRDefault="006E2F24" w:rsidP="006E2F24">
      <w:pPr>
        <w:pStyle w:val="CommentText"/>
      </w:pPr>
      <w:r>
        <w:rPr>
          <w:rStyle w:val="CommentReference"/>
        </w:rPr>
        <w:annotationRef/>
      </w:r>
      <w:r>
        <w:t>Note that reliability probably ok-</w:t>
      </w:r>
      <w:proofErr w:type="spellStart"/>
      <w:r>
        <w:t>ish</w:t>
      </w:r>
      <w:proofErr w:type="spellEnd"/>
      <w:r>
        <w:t>, some caution needed, but still far better than others. Again refer to supplemental materials</w:t>
      </w:r>
    </w:p>
  </w:comment>
  <w:comment w:id="20" w:author="Sam_Parsons" w:date="2018-03-23T09:11:00Z" w:initials="SP">
    <w:p w14:paraId="60735655" w14:textId="4E048B88" w:rsidR="006E2F24" w:rsidRDefault="006E2F24" w:rsidP="006E2F24">
      <w:pPr>
        <w:pStyle w:val="CommentText"/>
      </w:pPr>
      <w:r>
        <w:rPr>
          <w:rStyle w:val="CommentReference"/>
        </w:rPr>
        <w:annotationRef/>
      </w:r>
      <w:r>
        <w:t xml:space="preserve">1.2 - You need to also discuss why you have separated this into social and non-social – other than to say because its fucking </w:t>
      </w:r>
      <w:r w:rsidR="006A71C1">
        <w:t>obvious</w:t>
      </w:r>
      <w:r>
        <w:t xml:space="preserve"> that they are different</w:t>
      </w:r>
    </w:p>
  </w:comment>
  <w:comment w:id="22" w:author="Sam Parsons" w:date="2019-07-16T14:08:00Z" w:initials="SP">
    <w:p w14:paraId="4C949D55" w14:textId="24E06F33" w:rsidR="00C94EEA" w:rsidRDefault="00C94EEA">
      <w:pPr>
        <w:pStyle w:val="CommentText"/>
      </w:pPr>
      <w:r>
        <w:rPr>
          <w:rStyle w:val="CommentReference"/>
        </w:rPr>
        <w:annotationRef/>
      </w:r>
      <w:r>
        <w:t>Check wording</w:t>
      </w:r>
    </w:p>
  </w:comment>
  <w:comment w:id="25" w:author="Sam Parsons" w:date="2019-07-16T16:38:00Z" w:initials="SP">
    <w:p w14:paraId="5B1DAE97" w14:textId="7F7D0973" w:rsidR="00E67375" w:rsidRDefault="00E67375">
      <w:pPr>
        <w:pStyle w:val="CommentText"/>
      </w:pPr>
      <w:r>
        <w:rPr>
          <w:rStyle w:val="CommentReference"/>
        </w:rPr>
        <w:annotationRef/>
      </w:r>
      <w:r>
        <w:t xml:space="preserve">I think I can link to </w:t>
      </w:r>
      <w:proofErr w:type="spellStart"/>
      <w:r>
        <w:t>jonas</w:t>
      </w:r>
      <w:proofErr w:type="spellEnd"/>
      <w:r>
        <w:t>’ papers here to help explain why a moderation approach might be better</w:t>
      </w:r>
    </w:p>
  </w:comment>
  <w:comment w:id="24" w:author="Sam Parsons" w:date="2019-07-17T14:03:00Z" w:initials="SP">
    <w:p w14:paraId="247036F5" w14:textId="5E4B3806" w:rsidR="00C71827" w:rsidRDefault="00C71827">
      <w:pPr>
        <w:pStyle w:val="CommentText"/>
      </w:pPr>
      <w:r>
        <w:rPr>
          <w:rStyle w:val="CommentReference"/>
        </w:rPr>
        <w:annotationRef/>
      </w:r>
      <w:r>
        <w:t xml:space="preserve">Leave this for now – come back to once the results are written up. </w:t>
      </w:r>
    </w:p>
  </w:comment>
  <w:comment w:id="26" w:author="Sam Parsons" w:date="2019-07-17T14:50:00Z" w:initials="SP">
    <w:p w14:paraId="6626A866" w14:textId="77777777" w:rsidR="00183682" w:rsidRDefault="00183682" w:rsidP="00183682">
      <w:pPr>
        <w:pStyle w:val="CommentText"/>
      </w:pPr>
      <w:r>
        <w:rPr>
          <w:rStyle w:val="CommentReference"/>
        </w:rPr>
        <w:annotationRef/>
      </w:r>
      <w:r>
        <w:t>From elsewhere to be adapted</w:t>
      </w:r>
    </w:p>
  </w:comment>
  <w:comment w:id="27" w:author="Sam Parsons" w:date="2019-07-15T15:42:00Z" w:initials="SP">
    <w:p w14:paraId="4A686CA7" w14:textId="77777777" w:rsidR="006E2F24" w:rsidRDefault="006E2F24">
      <w:pPr>
        <w:pStyle w:val="CommentText"/>
      </w:pPr>
      <w:r>
        <w:rPr>
          <w:rStyle w:val="CommentReference"/>
        </w:rPr>
        <w:annotationRef/>
      </w:r>
      <w:r>
        <w:t>Make a little prettier, but include with 2-3 paragraphs explaining that this was the first step (don’t forget NCT as well) and that we since realised that a better approach is needed – but reinforce that this gives some indication that the moderated approach is needed to address the question</w:t>
      </w:r>
    </w:p>
  </w:comment>
  <w:comment w:id="28" w:author="Sam Parsons" w:date="2019-07-15T15:47:00Z" w:initials="SP">
    <w:p w14:paraId="231D2CD8" w14:textId="77777777" w:rsidR="00231E33" w:rsidRDefault="00231E33">
      <w:pPr>
        <w:pStyle w:val="CommentText"/>
      </w:pPr>
      <w:r>
        <w:rPr>
          <w:rStyle w:val="CommentReference"/>
        </w:rPr>
        <w:annotationRef/>
      </w:r>
      <w:r>
        <w:t xml:space="preserve">I may need to do a little resizing </w:t>
      </w:r>
      <w:proofErr w:type="spellStart"/>
      <w:r>
        <w:t>etc</w:t>
      </w:r>
      <w:proofErr w:type="spellEnd"/>
      <w:r>
        <w:t xml:space="preserv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34C944" w15:done="0"/>
  <w15:commentEx w15:paraId="7F1A1695" w15:done="0"/>
  <w15:commentEx w15:paraId="26E14D03" w15:done="0"/>
  <w15:commentEx w15:paraId="0ECB00DE" w15:done="0"/>
  <w15:commentEx w15:paraId="4AD50B57" w15:done="0"/>
  <w15:commentEx w15:paraId="6A20D794" w15:done="0"/>
  <w15:commentEx w15:paraId="08FB33D8" w15:done="0"/>
  <w15:commentEx w15:paraId="2800883D" w15:done="0"/>
  <w15:commentEx w15:paraId="37774A6D" w15:done="0"/>
  <w15:commentEx w15:paraId="766F0F43" w15:done="0"/>
  <w15:commentEx w15:paraId="1DA96B1D" w15:done="0"/>
  <w15:commentEx w15:paraId="077EEF10" w15:done="0"/>
  <w15:commentEx w15:paraId="2BA5DCC8" w15:done="0"/>
  <w15:commentEx w15:paraId="15139F54" w15:done="0"/>
  <w15:commentEx w15:paraId="2CD4159C" w15:done="0"/>
  <w15:commentEx w15:paraId="57F5BBDC" w15:done="0"/>
  <w15:commentEx w15:paraId="470DD7BB" w15:done="0"/>
  <w15:commentEx w15:paraId="7919F3E0" w15:done="0"/>
  <w15:commentEx w15:paraId="563E4182" w15:done="0"/>
  <w15:commentEx w15:paraId="300A589E" w15:done="0"/>
  <w15:commentEx w15:paraId="56B4F12F" w15:done="0"/>
  <w15:commentEx w15:paraId="76958099" w15:done="0"/>
  <w15:commentEx w15:paraId="60735655" w15:done="0"/>
  <w15:commentEx w15:paraId="4C949D55" w15:done="0"/>
  <w15:commentEx w15:paraId="0132C9F5" w15:done="0"/>
  <w15:commentEx w15:paraId="7B2BAFD5" w15:done="0"/>
  <w15:commentEx w15:paraId="4C9498DC" w15:done="0"/>
  <w15:commentEx w15:paraId="7BB914FF" w15:done="0"/>
  <w15:commentEx w15:paraId="169FA44B" w15:done="0"/>
  <w15:commentEx w15:paraId="5B1DAE97" w15:done="0"/>
  <w15:commentEx w15:paraId="4A686CA7" w15:done="0"/>
  <w15:commentEx w15:paraId="683D6A74" w15:done="0"/>
  <w15:commentEx w15:paraId="231D2C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5224D"/>
    <w:multiLevelType w:val="hybridMultilevel"/>
    <w:tmpl w:val="47B65D88"/>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abstractNum w:abstractNumId="1">
    <w:nsid w:val="778B6C57"/>
    <w:multiLevelType w:val="hybridMultilevel"/>
    <w:tmpl w:val="3302391C"/>
    <w:lvl w:ilvl="0" w:tplc="08090001">
      <w:start w:val="1"/>
      <w:numFmt w:val="bullet"/>
      <w:lvlText w:val=""/>
      <w:lvlJc w:val="left"/>
      <w:pPr>
        <w:ind w:left="1259" w:hanging="360"/>
      </w:pPr>
      <w:rPr>
        <w:rFonts w:ascii="Symbol" w:hAnsi="Symbol" w:hint="default"/>
      </w:rPr>
    </w:lvl>
    <w:lvl w:ilvl="1" w:tplc="08090003" w:tentative="1">
      <w:start w:val="1"/>
      <w:numFmt w:val="bullet"/>
      <w:lvlText w:val="o"/>
      <w:lvlJc w:val="left"/>
      <w:pPr>
        <w:ind w:left="1979" w:hanging="360"/>
      </w:pPr>
      <w:rPr>
        <w:rFonts w:ascii="Courier New" w:hAnsi="Courier New" w:cs="Courier New" w:hint="default"/>
      </w:rPr>
    </w:lvl>
    <w:lvl w:ilvl="2" w:tplc="08090005" w:tentative="1">
      <w:start w:val="1"/>
      <w:numFmt w:val="bullet"/>
      <w:lvlText w:val=""/>
      <w:lvlJc w:val="left"/>
      <w:pPr>
        <w:ind w:left="2699" w:hanging="360"/>
      </w:pPr>
      <w:rPr>
        <w:rFonts w:ascii="Wingdings" w:hAnsi="Wingdings" w:hint="default"/>
      </w:rPr>
    </w:lvl>
    <w:lvl w:ilvl="3" w:tplc="08090001" w:tentative="1">
      <w:start w:val="1"/>
      <w:numFmt w:val="bullet"/>
      <w:lvlText w:val=""/>
      <w:lvlJc w:val="left"/>
      <w:pPr>
        <w:ind w:left="3419" w:hanging="360"/>
      </w:pPr>
      <w:rPr>
        <w:rFonts w:ascii="Symbol" w:hAnsi="Symbol" w:hint="default"/>
      </w:rPr>
    </w:lvl>
    <w:lvl w:ilvl="4" w:tplc="08090003" w:tentative="1">
      <w:start w:val="1"/>
      <w:numFmt w:val="bullet"/>
      <w:lvlText w:val="o"/>
      <w:lvlJc w:val="left"/>
      <w:pPr>
        <w:ind w:left="4139" w:hanging="360"/>
      </w:pPr>
      <w:rPr>
        <w:rFonts w:ascii="Courier New" w:hAnsi="Courier New" w:cs="Courier New" w:hint="default"/>
      </w:rPr>
    </w:lvl>
    <w:lvl w:ilvl="5" w:tplc="08090005" w:tentative="1">
      <w:start w:val="1"/>
      <w:numFmt w:val="bullet"/>
      <w:lvlText w:val=""/>
      <w:lvlJc w:val="left"/>
      <w:pPr>
        <w:ind w:left="4859" w:hanging="360"/>
      </w:pPr>
      <w:rPr>
        <w:rFonts w:ascii="Wingdings" w:hAnsi="Wingdings" w:hint="default"/>
      </w:rPr>
    </w:lvl>
    <w:lvl w:ilvl="6" w:tplc="08090001" w:tentative="1">
      <w:start w:val="1"/>
      <w:numFmt w:val="bullet"/>
      <w:lvlText w:val=""/>
      <w:lvlJc w:val="left"/>
      <w:pPr>
        <w:ind w:left="5579" w:hanging="360"/>
      </w:pPr>
      <w:rPr>
        <w:rFonts w:ascii="Symbol" w:hAnsi="Symbol" w:hint="default"/>
      </w:rPr>
    </w:lvl>
    <w:lvl w:ilvl="7" w:tplc="08090003" w:tentative="1">
      <w:start w:val="1"/>
      <w:numFmt w:val="bullet"/>
      <w:lvlText w:val="o"/>
      <w:lvlJc w:val="left"/>
      <w:pPr>
        <w:ind w:left="6299" w:hanging="360"/>
      </w:pPr>
      <w:rPr>
        <w:rFonts w:ascii="Courier New" w:hAnsi="Courier New" w:cs="Courier New" w:hint="default"/>
      </w:rPr>
    </w:lvl>
    <w:lvl w:ilvl="8" w:tplc="08090005" w:tentative="1">
      <w:start w:val="1"/>
      <w:numFmt w:val="bullet"/>
      <w:lvlText w:val=""/>
      <w:lvlJc w:val="left"/>
      <w:pPr>
        <w:ind w:left="7019"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_Parsons">
    <w15:presenceInfo w15:providerId="None" w15:userId="Sam_Parsons"/>
  </w15:person>
  <w15:person w15:author="Sam Parsons">
    <w15:presenceInfo w15:providerId="Windows Live" w15:userId="33b7e03b86644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F2"/>
    <w:rsid w:val="00022DF2"/>
    <w:rsid w:val="0008033E"/>
    <w:rsid w:val="00113922"/>
    <w:rsid w:val="00127D5D"/>
    <w:rsid w:val="00131DA5"/>
    <w:rsid w:val="00156D90"/>
    <w:rsid w:val="00183682"/>
    <w:rsid w:val="001F49E6"/>
    <w:rsid w:val="00231E33"/>
    <w:rsid w:val="00240C6C"/>
    <w:rsid w:val="00240F38"/>
    <w:rsid w:val="00246539"/>
    <w:rsid w:val="002E2DB2"/>
    <w:rsid w:val="00340C0C"/>
    <w:rsid w:val="00360F0A"/>
    <w:rsid w:val="00434D28"/>
    <w:rsid w:val="00440030"/>
    <w:rsid w:val="00507E09"/>
    <w:rsid w:val="005D02B7"/>
    <w:rsid w:val="00604830"/>
    <w:rsid w:val="006A71C1"/>
    <w:rsid w:val="006E2F24"/>
    <w:rsid w:val="008279E0"/>
    <w:rsid w:val="008F6091"/>
    <w:rsid w:val="00917DB9"/>
    <w:rsid w:val="00944D16"/>
    <w:rsid w:val="00A332F2"/>
    <w:rsid w:val="00A33F9E"/>
    <w:rsid w:val="00A43242"/>
    <w:rsid w:val="00AC79EA"/>
    <w:rsid w:val="00AE657C"/>
    <w:rsid w:val="00B74195"/>
    <w:rsid w:val="00C27904"/>
    <w:rsid w:val="00C71827"/>
    <w:rsid w:val="00C94EEA"/>
    <w:rsid w:val="00D775CE"/>
    <w:rsid w:val="00E138F5"/>
    <w:rsid w:val="00E45FBC"/>
    <w:rsid w:val="00E67031"/>
    <w:rsid w:val="00E67375"/>
    <w:rsid w:val="00ED50A3"/>
    <w:rsid w:val="00FA7F87"/>
    <w:rsid w:val="00FD0C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Georgia"/>
        <w:color w:val="333333"/>
        <w:sz w:val="24"/>
        <w:szCs w:val="24"/>
        <w:lang w:val="en-GB" w:eastAsia="en-US" w:bidi="ar-SA"/>
      </w:rPr>
    </w:rPrDefault>
    <w:pPrDefault>
      <w:pPr>
        <w:spacing w:after="160" w:line="276" w:lineRule="auto"/>
        <w:ind w:firstLine="53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8F5"/>
  </w:style>
  <w:style w:type="paragraph" w:styleId="Heading1">
    <w:name w:val="heading 1"/>
    <w:basedOn w:val="Normal"/>
    <w:next w:val="Normal"/>
    <w:link w:val="Heading1Char"/>
    <w:rsid w:val="00E138F5"/>
    <w:pPr>
      <w:keepNext/>
      <w:keepLines/>
      <w:spacing w:before="400" w:after="120"/>
      <w:outlineLvl w:val="0"/>
    </w:pPr>
    <w:rPr>
      <w:sz w:val="40"/>
      <w:szCs w:val="40"/>
    </w:rPr>
  </w:style>
  <w:style w:type="paragraph" w:styleId="Heading2">
    <w:name w:val="heading 2"/>
    <w:basedOn w:val="Normal"/>
    <w:next w:val="Normal"/>
    <w:link w:val="Heading2Char"/>
    <w:rsid w:val="00E138F5"/>
    <w:pPr>
      <w:keepNext/>
      <w:keepLines/>
      <w:spacing w:before="360" w:after="120"/>
      <w:ind w:firstLine="0"/>
      <w:jc w:val="center"/>
      <w:outlineLvl w:val="1"/>
    </w:pPr>
    <w:rPr>
      <w:sz w:val="32"/>
      <w:szCs w:val="32"/>
    </w:rPr>
  </w:style>
  <w:style w:type="paragraph" w:styleId="Heading3">
    <w:name w:val="heading 3"/>
    <w:basedOn w:val="Normal"/>
    <w:next w:val="Normal"/>
    <w:link w:val="Heading3Char"/>
    <w:rsid w:val="00E138F5"/>
    <w:pPr>
      <w:keepNext/>
      <w:keepLines/>
      <w:spacing w:before="320" w:after="80"/>
      <w:outlineLvl w:val="2"/>
    </w:pPr>
    <w:rPr>
      <w:color w:val="434343"/>
      <w:sz w:val="28"/>
      <w:szCs w:val="28"/>
    </w:rPr>
  </w:style>
  <w:style w:type="paragraph" w:styleId="Heading4">
    <w:name w:val="heading 4"/>
    <w:basedOn w:val="Normal"/>
    <w:next w:val="Normal"/>
    <w:link w:val="Heading4Char"/>
    <w:rsid w:val="00E138F5"/>
    <w:pPr>
      <w:keepNext/>
      <w:keepLines/>
      <w:spacing w:before="280" w:after="80"/>
      <w:outlineLvl w:val="3"/>
    </w:pPr>
    <w:rPr>
      <w:color w:val="666666"/>
    </w:rPr>
  </w:style>
  <w:style w:type="paragraph" w:styleId="Heading5">
    <w:name w:val="heading 5"/>
    <w:basedOn w:val="Normal"/>
    <w:next w:val="Normal"/>
    <w:link w:val="Heading5Char"/>
    <w:rsid w:val="00E138F5"/>
    <w:pPr>
      <w:keepNext/>
      <w:keepLines/>
      <w:spacing w:before="240" w:after="80"/>
      <w:outlineLvl w:val="4"/>
    </w:pPr>
    <w:rPr>
      <w:color w:val="666666"/>
      <w:sz w:val="22"/>
      <w:szCs w:val="22"/>
    </w:rPr>
  </w:style>
  <w:style w:type="paragraph" w:styleId="Heading6">
    <w:name w:val="heading 6"/>
    <w:basedOn w:val="Normal"/>
    <w:next w:val="Normal"/>
    <w:link w:val="Heading6Char"/>
    <w:rsid w:val="00E138F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
    <w:name w:val="Thesis style"/>
    <w:basedOn w:val="Normal"/>
    <w:link w:val="ThesisstyleChar"/>
    <w:qFormat/>
    <w:rsid w:val="00340C0C"/>
    <w:pPr>
      <w:spacing w:after="200" w:line="480" w:lineRule="auto"/>
      <w:ind w:firstLine="454"/>
    </w:pPr>
    <w:rPr>
      <w:rFonts w:ascii="Times New Roman" w:hAnsi="Times New Roman" w:cs="Times New Roman"/>
    </w:rPr>
  </w:style>
  <w:style w:type="character" w:customStyle="1" w:styleId="ThesisstyleChar">
    <w:name w:val="Thesis style Char"/>
    <w:basedOn w:val="DefaultParagraphFont"/>
    <w:link w:val="Thesisstyle"/>
    <w:locked/>
    <w:rsid w:val="00340C0C"/>
    <w:rPr>
      <w:rFonts w:ascii="Times New Roman" w:hAnsi="Times New Roman" w:cs="Times New Roman"/>
      <w:sz w:val="24"/>
    </w:rPr>
  </w:style>
  <w:style w:type="character" w:customStyle="1" w:styleId="Heading1Char">
    <w:name w:val="Heading 1 Char"/>
    <w:basedOn w:val="DefaultParagraphFont"/>
    <w:link w:val="Heading1"/>
    <w:rsid w:val="00E138F5"/>
    <w:rPr>
      <w:rFonts w:ascii="Georgia" w:eastAsia="Georgia" w:hAnsi="Georgia" w:cs="Georgia"/>
      <w:color w:val="333333"/>
      <w:sz w:val="40"/>
      <w:szCs w:val="40"/>
      <w:highlight w:val="white"/>
      <w:shd w:val="clear" w:color="auto" w:fill="FFFFFF"/>
      <w:lang w:val="en" w:eastAsia="en-GB"/>
    </w:rPr>
  </w:style>
  <w:style w:type="paragraph" w:styleId="CommentText">
    <w:name w:val="annotation text"/>
    <w:basedOn w:val="Normal"/>
    <w:link w:val="CommentTextChar"/>
    <w:uiPriority w:val="99"/>
    <w:unhideWhenUsed/>
    <w:rsid w:val="00E138F5"/>
    <w:pPr>
      <w:spacing w:line="240" w:lineRule="auto"/>
    </w:pPr>
    <w:rPr>
      <w:sz w:val="20"/>
      <w:szCs w:val="20"/>
    </w:rPr>
  </w:style>
  <w:style w:type="character" w:customStyle="1" w:styleId="CommentTextChar">
    <w:name w:val="Comment Text Char"/>
    <w:basedOn w:val="DefaultParagraphFont"/>
    <w:link w:val="CommentText"/>
    <w:uiPriority w:val="99"/>
    <w:rsid w:val="00E138F5"/>
    <w:rPr>
      <w:rFonts w:ascii="Georgia" w:eastAsia="Georgia" w:hAnsi="Georgia" w:cs="Georgia"/>
      <w:color w:val="333333"/>
      <w:sz w:val="20"/>
      <w:szCs w:val="20"/>
      <w:highlight w:val="white"/>
      <w:shd w:val="clear" w:color="auto" w:fill="FFFFFF"/>
      <w:lang w:val="en" w:eastAsia="en-GB"/>
    </w:rPr>
  </w:style>
  <w:style w:type="paragraph" w:styleId="Footer">
    <w:name w:val="footer"/>
    <w:basedOn w:val="Normal"/>
    <w:link w:val="FooterChar"/>
    <w:uiPriority w:val="99"/>
    <w:semiHidden/>
    <w:unhideWhenUsed/>
    <w:rsid w:val="00E138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8F5"/>
    <w:rPr>
      <w:rFonts w:ascii="Georgia" w:eastAsia="Georgia" w:hAnsi="Georgia" w:cs="Georgia"/>
      <w:color w:val="333333"/>
      <w:sz w:val="24"/>
      <w:szCs w:val="24"/>
      <w:highlight w:val="white"/>
      <w:shd w:val="clear" w:color="auto" w:fill="FFFFFF"/>
      <w:lang w:val="en" w:eastAsia="en-GB"/>
    </w:rPr>
  </w:style>
  <w:style w:type="character" w:styleId="CommentReference">
    <w:name w:val="annotation reference"/>
    <w:basedOn w:val="DefaultParagraphFont"/>
    <w:uiPriority w:val="99"/>
    <w:semiHidden/>
    <w:unhideWhenUsed/>
    <w:rsid w:val="00E138F5"/>
    <w:rPr>
      <w:sz w:val="16"/>
      <w:szCs w:val="16"/>
    </w:rPr>
  </w:style>
  <w:style w:type="paragraph" w:styleId="CommentSubject">
    <w:name w:val="annotation subject"/>
    <w:basedOn w:val="CommentText"/>
    <w:next w:val="CommentText"/>
    <w:link w:val="CommentSubjectChar"/>
    <w:uiPriority w:val="99"/>
    <w:semiHidden/>
    <w:unhideWhenUsed/>
    <w:rsid w:val="00E138F5"/>
    <w:rPr>
      <w:b/>
      <w:bCs/>
    </w:rPr>
  </w:style>
  <w:style w:type="character" w:customStyle="1" w:styleId="CommentSubjectChar">
    <w:name w:val="Comment Subject Char"/>
    <w:basedOn w:val="CommentTextChar"/>
    <w:link w:val="CommentSubject"/>
    <w:uiPriority w:val="99"/>
    <w:semiHidden/>
    <w:rsid w:val="00E138F5"/>
    <w:rPr>
      <w:rFonts w:ascii="Georgia" w:eastAsia="Georgia" w:hAnsi="Georgia" w:cs="Georgia"/>
      <w:b/>
      <w:bCs/>
      <w:color w:val="333333"/>
      <w:sz w:val="20"/>
      <w:szCs w:val="20"/>
      <w:highlight w:val="white"/>
      <w:shd w:val="clear" w:color="auto" w:fill="FFFFFF"/>
      <w:lang w:val="en" w:eastAsia="en-GB"/>
    </w:rPr>
  </w:style>
  <w:style w:type="paragraph" w:styleId="BalloonText">
    <w:name w:val="Balloon Text"/>
    <w:basedOn w:val="Normal"/>
    <w:link w:val="BalloonTextChar"/>
    <w:uiPriority w:val="99"/>
    <w:semiHidden/>
    <w:unhideWhenUsed/>
    <w:rsid w:val="00E138F5"/>
    <w:pPr>
      <w:spacing w:after="0" w:line="240" w:lineRule="auto"/>
    </w:pPr>
    <w:rPr>
      <w:rFonts w:ascii="Tahoma" w:hAnsi="Tahoma" w:cs="Tahoma"/>
      <w:sz w:val="28"/>
      <w:szCs w:val="16"/>
    </w:rPr>
  </w:style>
  <w:style w:type="character" w:customStyle="1" w:styleId="BalloonTextChar">
    <w:name w:val="Balloon Text Char"/>
    <w:basedOn w:val="DefaultParagraphFont"/>
    <w:link w:val="BalloonText"/>
    <w:uiPriority w:val="99"/>
    <w:semiHidden/>
    <w:rsid w:val="00E138F5"/>
    <w:rPr>
      <w:rFonts w:ascii="Tahoma" w:eastAsia="Georgia" w:hAnsi="Tahoma" w:cs="Tahoma"/>
      <w:color w:val="333333"/>
      <w:sz w:val="28"/>
      <w:szCs w:val="16"/>
      <w:highlight w:val="white"/>
      <w:shd w:val="clear" w:color="auto" w:fill="FFFFFF"/>
      <w:lang w:val="en" w:eastAsia="en-GB"/>
    </w:rPr>
  </w:style>
  <w:style w:type="character" w:customStyle="1" w:styleId="Heading2Char">
    <w:name w:val="Heading 2 Char"/>
    <w:basedOn w:val="DefaultParagraphFont"/>
    <w:link w:val="Heading2"/>
    <w:rsid w:val="00E138F5"/>
    <w:rPr>
      <w:rFonts w:ascii="Georgia" w:eastAsia="Georgia" w:hAnsi="Georgia" w:cs="Georgia"/>
      <w:color w:val="333333"/>
      <w:sz w:val="32"/>
      <w:szCs w:val="32"/>
      <w:highlight w:val="white"/>
      <w:shd w:val="clear" w:color="auto" w:fill="FFFFFF"/>
      <w:lang w:val="en" w:eastAsia="en-GB"/>
    </w:rPr>
  </w:style>
  <w:style w:type="character" w:customStyle="1" w:styleId="Heading3Char">
    <w:name w:val="Heading 3 Char"/>
    <w:basedOn w:val="DefaultParagraphFont"/>
    <w:link w:val="Heading3"/>
    <w:rsid w:val="00E138F5"/>
    <w:rPr>
      <w:rFonts w:ascii="Georgia" w:eastAsia="Georgia" w:hAnsi="Georgia" w:cs="Georgia"/>
      <w:color w:val="434343"/>
      <w:sz w:val="28"/>
      <w:szCs w:val="28"/>
      <w:highlight w:val="white"/>
      <w:shd w:val="clear" w:color="auto" w:fill="FFFFFF"/>
      <w:lang w:val="en" w:eastAsia="en-GB"/>
    </w:rPr>
  </w:style>
  <w:style w:type="character" w:customStyle="1" w:styleId="Heading4Char">
    <w:name w:val="Heading 4 Char"/>
    <w:basedOn w:val="DefaultParagraphFont"/>
    <w:link w:val="Heading4"/>
    <w:rsid w:val="00E138F5"/>
    <w:rPr>
      <w:rFonts w:ascii="Georgia" w:eastAsia="Georgia" w:hAnsi="Georgia" w:cs="Georgia"/>
      <w:color w:val="666666"/>
      <w:sz w:val="24"/>
      <w:szCs w:val="24"/>
      <w:highlight w:val="white"/>
      <w:shd w:val="clear" w:color="auto" w:fill="FFFFFF"/>
      <w:lang w:val="en" w:eastAsia="en-GB"/>
    </w:rPr>
  </w:style>
  <w:style w:type="character" w:customStyle="1" w:styleId="Heading5Char">
    <w:name w:val="Heading 5 Char"/>
    <w:basedOn w:val="DefaultParagraphFont"/>
    <w:link w:val="Heading5"/>
    <w:rsid w:val="00E138F5"/>
    <w:rPr>
      <w:rFonts w:ascii="Georgia" w:eastAsia="Georgia" w:hAnsi="Georgia" w:cs="Georgia"/>
      <w:color w:val="666666"/>
      <w:highlight w:val="white"/>
      <w:shd w:val="clear" w:color="auto" w:fill="FFFFFF"/>
      <w:lang w:val="en" w:eastAsia="en-GB"/>
    </w:rPr>
  </w:style>
  <w:style w:type="character" w:customStyle="1" w:styleId="Heading6Char">
    <w:name w:val="Heading 6 Char"/>
    <w:basedOn w:val="DefaultParagraphFont"/>
    <w:link w:val="Heading6"/>
    <w:rsid w:val="00E138F5"/>
    <w:rPr>
      <w:rFonts w:ascii="Georgia" w:eastAsia="Georgia" w:hAnsi="Georgia" w:cs="Georgia"/>
      <w:i/>
      <w:color w:val="666666"/>
      <w:highlight w:val="white"/>
      <w:shd w:val="clear" w:color="auto" w:fill="FFFFFF"/>
      <w:lang w:val="en" w:eastAsia="en-GB"/>
    </w:rPr>
  </w:style>
  <w:style w:type="paragraph" w:styleId="Title">
    <w:name w:val="Title"/>
    <w:basedOn w:val="Normal"/>
    <w:next w:val="Normal"/>
    <w:link w:val="TitleChar"/>
    <w:rsid w:val="00E138F5"/>
    <w:pPr>
      <w:keepNext/>
      <w:keepLines/>
      <w:spacing w:after="60"/>
    </w:pPr>
    <w:rPr>
      <w:sz w:val="52"/>
      <w:szCs w:val="52"/>
    </w:rPr>
  </w:style>
  <w:style w:type="character" w:customStyle="1" w:styleId="TitleChar">
    <w:name w:val="Title Char"/>
    <w:basedOn w:val="DefaultParagraphFont"/>
    <w:link w:val="Title"/>
    <w:rsid w:val="00E138F5"/>
    <w:rPr>
      <w:rFonts w:ascii="Georgia" w:eastAsia="Georgia" w:hAnsi="Georgia" w:cs="Georgia"/>
      <w:color w:val="333333"/>
      <w:sz w:val="52"/>
      <w:szCs w:val="52"/>
      <w:highlight w:val="white"/>
      <w:shd w:val="clear" w:color="auto" w:fill="FFFFFF"/>
      <w:lang w:val="en" w:eastAsia="en-GB"/>
    </w:rPr>
  </w:style>
  <w:style w:type="paragraph" w:styleId="Subtitle">
    <w:name w:val="Subtitle"/>
    <w:basedOn w:val="Normal"/>
    <w:next w:val="Normal"/>
    <w:link w:val="SubtitleChar"/>
    <w:rsid w:val="00E138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138F5"/>
    <w:rPr>
      <w:rFonts w:ascii="Arial" w:eastAsia="Arial" w:hAnsi="Arial" w:cs="Arial"/>
      <w:color w:val="666666"/>
      <w:sz w:val="30"/>
      <w:szCs w:val="30"/>
      <w:highlight w:val="white"/>
      <w:shd w:val="clear" w:color="auto" w:fill="FFFFFF"/>
      <w:lang w:val="en" w:eastAsia="en-GB"/>
    </w:rPr>
  </w:style>
  <w:style w:type="character" w:styleId="Hyperlink">
    <w:name w:val="Hyperlink"/>
    <w:basedOn w:val="DefaultParagraphFont"/>
    <w:uiPriority w:val="99"/>
    <w:unhideWhenUsed/>
    <w:rsid w:val="00E138F5"/>
    <w:rPr>
      <w:color w:val="0563C1" w:themeColor="hyperlink"/>
      <w:u w:val="single"/>
    </w:rPr>
  </w:style>
  <w:style w:type="table" w:styleId="TableGrid">
    <w:name w:val="Table Grid"/>
    <w:basedOn w:val="TableNormal"/>
    <w:uiPriority w:val="59"/>
    <w:rsid w:val="00E138F5"/>
    <w:pPr>
      <w:shd w:val="clear" w:color="auto" w:fill="FFFFFF"/>
      <w:spacing w:after="0" w:line="240" w:lineRule="auto"/>
      <w:ind w:firstLine="540"/>
    </w:pPr>
    <w:rPr>
      <w:rFonts w:eastAsia="Georgia"/>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F5"/>
    <w:pPr>
      <w:ind w:left="720"/>
      <w:contextualSpacing/>
    </w:pPr>
  </w:style>
  <w:style w:type="paragraph" w:customStyle="1" w:styleId="Figuresandtables">
    <w:name w:val="Figures and tables"/>
    <w:basedOn w:val="BodyText"/>
    <w:link w:val="FiguresandtablesChar"/>
    <w:qFormat/>
    <w:rsid w:val="00917DB9"/>
    <w:pPr>
      <w:spacing w:line="240" w:lineRule="auto"/>
      <w:ind w:firstLine="0"/>
    </w:pPr>
    <w:rPr>
      <w:rFonts w:ascii="Times New Roman" w:hAnsi="Times New Roman" w:cs="Times New Roman"/>
      <w:color w:val="auto"/>
      <w:szCs w:val="22"/>
    </w:rPr>
  </w:style>
  <w:style w:type="character" w:customStyle="1" w:styleId="FiguresandtablesChar">
    <w:name w:val="Figures and tables Char"/>
    <w:basedOn w:val="BodyTextChar"/>
    <w:link w:val="Figuresandtables"/>
    <w:rsid w:val="00917DB9"/>
    <w:rPr>
      <w:rFonts w:ascii="Times New Roman" w:hAnsi="Times New Roman" w:cs="Times New Roman"/>
      <w:color w:val="auto"/>
      <w:szCs w:val="22"/>
    </w:rPr>
  </w:style>
  <w:style w:type="paragraph" w:styleId="BodyText">
    <w:name w:val="Body Text"/>
    <w:basedOn w:val="Normal"/>
    <w:link w:val="BodyTextChar"/>
    <w:uiPriority w:val="99"/>
    <w:semiHidden/>
    <w:unhideWhenUsed/>
    <w:rsid w:val="00917DB9"/>
    <w:pPr>
      <w:spacing w:after="120"/>
    </w:pPr>
  </w:style>
  <w:style w:type="character" w:customStyle="1" w:styleId="BodyTextChar">
    <w:name w:val="Body Text Char"/>
    <w:basedOn w:val="DefaultParagraphFont"/>
    <w:link w:val="BodyText"/>
    <w:uiPriority w:val="99"/>
    <w:semiHidden/>
    <w:rsid w:val="00917D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Georgia"/>
        <w:color w:val="333333"/>
        <w:sz w:val="24"/>
        <w:szCs w:val="24"/>
        <w:lang w:val="en-GB" w:eastAsia="en-US" w:bidi="ar-SA"/>
      </w:rPr>
    </w:rPrDefault>
    <w:pPrDefault>
      <w:pPr>
        <w:spacing w:after="160" w:line="276" w:lineRule="auto"/>
        <w:ind w:firstLine="53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38F5"/>
  </w:style>
  <w:style w:type="paragraph" w:styleId="Heading1">
    <w:name w:val="heading 1"/>
    <w:basedOn w:val="Normal"/>
    <w:next w:val="Normal"/>
    <w:link w:val="Heading1Char"/>
    <w:rsid w:val="00E138F5"/>
    <w:pPr>
      <w:keepNext/>
      <w:keepLines/>
      <w:spacing w:before="400" w:after="120"/>
      <w:outlineLvl w:val="0"/>
    </w:pPr>
    <w:rPr>
      <w:sz w:val="40"/>
      <w:szCs w:val="40"/>
    </w:rPr>
  </w:style>
  <w:style w:type="paragraph" w:styleId="Heading2">
    <w:name w:val="heading 2"/>
    <w:basedOn w:val="Normal"/>
    <w:next w:val="Normal"/>
    <w:link w:val="Heading2Char"/>
    <w:rsid w:val="00E138F5"/>
    <w:pPr>
      <w:keepNext/>
      <w:keepLines/>
      <w:spacing w:before="360" w:after="120"/>
      <w:ind w:firstLine="0"/>
      <w:jc w:val="center"/>
      <w:outlineLvl w:val="1"/>
    </w:pPr>
    <w:rPr>
      <w:sz w:val="32"/>
      <w:szCs w:val="32"/>
    </w:rPr>
  </w:style>
  <w:style w:type="paragraph" w:styleId="Heading3">
    <w:name w:val="heading 3"/>
    <w:basedOn w:val="Normal"/>
    <w:next w:val="Normal"/>
    <w:link w:val="Heading3Char"/>
    <w:rsid w:val="00E138F5"/>
    <w:pPr>
      <w:keepNext/>
      <w:keepLines/>
      <w:spacing w:before="320" w:after="80"/>
      <w:outlineLvl w:val="2"/>
    </w:pPr>
    <w:rPr>
      <w:color w:val="434343"/>
      <w:sz w:val="28"/>
      <w:szCs w:val="28"/>
    </w:rPr>
  </w:style>
  <w:style w:type="paragraph" w:styleId="Heading4">
    <w:name w:val="heading 4"/>
    <w:basedOn w:val="Normal"/>
    <w:next w:val="Normal"/>
    <w:link w:val="Heading4Char"/>
    <w:rsid w:val="00E138F5"/>
    <w:pPr>
      <w:keepNext/>
      <w:keepLines/>
      <w:spacing w:before="280" w:after="80"/>
      <w:outlineLvl w:val="3"/>
    </w:pPr>
    <w:rPr>
      <w:color w:val="666666"/>
    </w:rPr>
  </w:style>
  <w:style w:type="paragraph" w:styleId="Heading5">
    <w:name w:val="heading 5"/>
    <w:basedOn w:val="Normal"/>
    <w:next w:val="Normal"/>
    <w:link w:val="Heading5Char"/>
    <w:rsid w:val="00E138F5"/>
    <w:pPr>
      <w:keepNext/>
      <w:keepLines/>
      <w:spacing w:before="240" w:after="80"/>
      <w:outlineLvl w:val="4"/>
    </w:pPr>
    <w:rPr>
      <w:color w:val="666666"/>
      <w:sz w:val="22"/>
      <w:szCs w:val="22"/>
    </w:rPr>
  </w:style>
  <w:style w:type="paragraph" w:styleId="Heading6">
    <w:name w:val="heading 6"/>
    <w:basedOn w:val="Normal"/>
    <w:next w:val="Normal"/>
    <w:link w:val="Heading6Char"/>
    <w:rsid w:val="00E138F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
    <w:name w:val="Thesis style"/>
    <w:basedOn w:val="Normal"/>
    <w:link w:val="ThesisstyleChar"/>
    <w:qFormat/>
    <w:rsid w:val="00340C0C"/>
    <w:pPr>
      <w:spacing w:after="200" w:line="480" w:lineRule="auto"/>
      <w:ind w:firstLine="454"/>
    </w:pPr>
    <w:rPr>
      <w:rFonts w:ascii="Times New Roman" w:hAnsi="Times New Roman" w:cs="Times New Roman"/>
    </w:rPr>
  </w:style>
  <w:style w:type="character" w:customStyle="1" w:styleId="ThesisstyleChar">
    <w:name w:val="Thesis style Char"/>
    <w:basedOn w:val="DefaultParagraphFont"/>
    <w:link w:val="Thesisstyle"/>
    <w:locked/>
    <w:rsid w:val="00340C0C"/>
    <w:rPr>
      <w:rFonts w:ascii="Times New Roman" w:hAnsi="Times New Roman" w:cs="Times New Roman"/>
      <w:sz w:val="24"/>
    </w:rPr>
  </w:style>
  <w:style w:type="character" w:customStyle="1" w:styleId="Heading1Char">
    <w:name w:val="Heading 1 Char"/>
    <w:basedOn w:val="DefaultParagraphFont"/>
    <w:link w:val="Heading1"/>
    <w:rsid w:val="00E138F5"/>
    <w:rPr>
      <w:rFonts w:ascii="Georgia" w:eastAsia="Georgia" w:hAnsi="Georgia" w:cs="Georgia"/>
      <w:color w:val="333333"/>
      <w:sz w:val="40"/>
      <w:szCs w:val="40"/>
      <w:highlight w:val="white"/>
      <w:shd w:val="clear" w:color="auto" w:fill="FFFFFF"/>
      <w:lang w:val="en" w:eastAsia="en-GB"/>
    </w:rPr>
  </w:style>
  <w:style w:type="paragraph" w:styleId="CommentText">
    <w:name w:val="annotation text"/>
    <w:basedOn w:val="Normal"/>
    <w:link w:val="CommentTextChar"/>
    <w:uiPriority w:val="99"/>
    <w:unhideWhenUsed/>
    <w:rsid w:val="00E138F5"/>
    <w:pPr>
      <w:spacing w:line="240" w:lineRule="auto"/>
    </w:pPr>
    <w:rPr>
      <w:sz w:val="20"/>
      <w:szCs w:val="20"/>
    </w:rPr>
  </w:style>
  <w:style w:type="character" w:customStyle="1" w:styleId="CommentTextChar">
    <w:name w:val="Comment Text Char"/>
    <w:basedOn w:val="DefaultParagraphFont"/>
    <w:link w:val="CommentText"/>
    <w:uiPriority w:val="99"/>
    <w:rsid w:val="00E138F5"/>
    <w:rPr>
      <w:rFonts w:ascii="Georgia" w:eastAsia="Georgia" w:hAnsi="Georgia" w:cs="Georgia"/>
      <w:color w:val="333333"/>
      <w:sz w:val="20"/>
      <w:szCs w:val="20"/>
      <w:highlight w:val="white"/>
      <w:shd w:val="clear" w:color="auto" w:fill="FFFFFF"/>
      <w:lang w:val="en" w:eastAsia="en-GB"/>
    </w:rPr>
  </w:style>
  <w:style w:type="paragraph" w:styleId="Footer">
    <w:name w:val="footer"/>
    <w:basedOn w:val="Normal"/>
    <w:link w:val="FooterChar"/>
    <w:uiPriority w:val="99"/>
    <w:semiHidden/>
    <w:unhideWhenUsed/>
    <w:rsid w:val="00E138F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38F5"/>
    <w:rPr>
      <w:rFonts w:ascii="Georgia" w:eastAsia="Georgia" w:hAnsi="Georgia" w:cs="Georgia"/>
      <w:color w:val="333333"/>
      <w:sz w:val="24"/>
      <w:szCs w:val="24"/>
      <w:highlight w:val="white"/>
      <w:shd w:val="clear" w:color="auto" w:fill="FFFFFF"/>
      <w:lang w:val="en" w:eastAsia="en-GB"/>
    </w:rPr>
  </w:style>
  <w:style w:type="character" w:styleId="CommentReference">
    <w:name w:val="annotation reference"/>
    <w:basedOn w:val="DefaultParagraphFont"/>
    <w:uiPriority w:val="99"/>
    <w:semiHidden/>
    <w:unhideWhenUsed/>
    <w:rsid w:val="00E138F5"/>
    <w:rPr>
      <w:sz w:val="16"/>
      <w:szCs w:val="16"/>
    </w:rPr>
  </w:style>
  <w:style w:type="paragraph" w:styleId="CommentSubject">
    <w:name w:val="annotation subject"/>
    <w:basedOn w:val="CommentText"/>
    <w:next w:val="CommentText"/>
    <w:link w:val="CommentSubjectChar"/>
    <w:uiPriority w:val="99"/>
    <w:semiHidden/>
    <w:unhideWhenUsed/>
    <w:rsid w:val="00E138F5"/>
    <w:rPr>
      <w:b/>
      <w:bCs/>
    </w:rPr>
  </w:style>
  <w:style w:type="character" w:customStyle="1" w:styleId="CommentSubjectChar">
    <w:name w:val="Comment Subject Char"/>
    <w:basedOn w:val="CommentTextChar"/>
    <w:link w:val="CommentSubject"/>
    <w:uiPriority w:val="99"/>
    <w:semiHidden/>
    <w:rsid w:val="00E138F5"/>
    <w:rPr>
      <w:rFonts w:ascii="Georgia" w:eastAsia="Georgia" w:hAnsi="Georgia" w:cs="Georgia"/>
      <w:b/>
      <w:bCs/>
      <w:color w:val="333333"/>
      <w:sz w:val="20"/>
      <w:szCs w:val="20"/>
      <w:highlight w:val="white"/>
      <w:shd w:val="clear" w:color="auto" w:fill="FFFFFF"/>
      <w:lang w:val="en" w:eastAsia="en-GB"/>
    </w:rPr>
  </w:style>
  <w:style w:type="paragraph" w:styleId="BalloonText">
    <w:name w:val="Balloon Text"/>
    <w:basedOn w:val="Normal"/>
    <w:link w:val="BalloonTextChar"/>
    <w:uiPriority w:val="99"/>
    <w:semiHidden/>
    <w:unhideWhenUsed/>
    <w:rsid w:val="00E138F5"/>
    <w:pPr>
      <w:spacing w:after="0" w:line="240" w:lineRule="auto"/>
    </w:pPr>
    <w:rPr>
      <w:rFonts w:ascii="Tahoma" w:hAnsi="Tahoma" w:cs="Tahoma"/>
      <w:sz w:val="28"/>
      <w:szCs w:val="16"/>
    </w:rPr>
  </w:style>
  <w:style w:type="character" w:customStyle="1" w:styleId="BalloonTextChar">
    <w:name w:val="Balloon Text Char"/>
    <w:basedOn w:val="DefaultParagraphFont"/>
    <w:link w:val="BalloonText"/>
    <w:uiPriority w:val="99"/>
    <w:semiHidden/>
    <w:rsid w:val="00E138F5"/>
    <w:rPr>
      <w:rFonts w:ascii="Tahoma" w:eastAsia="Georgia" w:hAnsi="Tahoma" w:cs="Tahoma"/>
      <w:color w:val="333333"/>
      <w:sz w:val="28"/>
      <w:szCs w:val="16"/>
      <w:highlight w:val="white"/>
      <w:shd w:val="clear" w:color="auto" w:fill="FFFFFF"/>
      <w:lang w:val="en" w:eastAsia="en-GB"/>
    </w:rPr>
  </w:style>
  <w:style w:type="character" w:customStyle="1" w:styleId="Heading2Char">
    <w:name w:val="Heading 2 Char"/>
    <w:basedOn w:val="DefaultParagraphFont"/>
    <w:link w:val="Heading2"/>
    <w:rsid w:val="00E138F5"/>
    <w:rPr>
      <w:rFonts w:ascii="Georgia" w:eastAsia="Georgia" w:hAnsi="Georgia" w:cs="Georgia"/>
      <w:color w:val="333333"/>
      <w:sz w:val="32"/>
      <w:szCs w:val="32"/>
      <w:highlight w:val="white"/>
      <w:shd w:val="clear" w:color="auto" w:fill="FFFFFF"/>
      <w:lang w:val="en" w:eastAsia="en-GB"/>
    </w:rPr>
  </w:style>
  <w:style w:type="character" w:customStyle="1" w:styleId="Heading3Char">
    <w:name w:val="Heading 3 Char"/>
    <w:basedOn w:val="DefaultParagraphFont"/>
    <w:link w:val="Heading3"/>
    <w:rsid w:val="00E138F5"/>
    <w:rPr>
      <w:rFonts w:ascii="Georgia" w:eastAsia="Georgia" w:hAnsi="Georgia" w:cs="Georgia"/>
      <w:color w:val="434343"/>
      <w:sz w:val="28"/>
      <w:szCs w:val="28"/>
      <w:highlight w:val="white"/>
      <w:shd w:val="clear" w:color="auto" w:fill="FFFFFF"/>
      <w:lang w:val="en" w:eastAsia="en-GB"/>
    </w:rPr>
  </w:style>
  <w:style w:type="character" w:customStyle="1" w:styleId="Heading4Char">
    <w:name w:val="Heading 4 Char"/>
    <w:basedOn w:val="DefaultParagraphFont"/>
    <w:link w:val="Heading4"/>
    <w:rsid w:val="00E138F5"/>
    <w:rPr>
      <w:rFonts w:ascii="Georgia" w:eastAsia="Georgia" w:hAnsi="Georgia" w:cs="Georgia"/>
      <w:color w:val="666666"/>
      <w:sz w:val="24"/>
      <w:szCs w:val="24"/>
      <w:highlight w:val="white"/>
      <w:shd w:val="clear" w:color="auto" w:fill="FFFFFF"/>
      <w:lang w:val="en" w:eastAsia="en-GB"/>
    </w:rPr>
  </w:style>
  <w:style w:type="character" w:customStyle="1" w:styleId="Heading5Char">
    <w:name w:val="Heading 5 Char"/>
    <w:basedOn w:val="DefaultParagraphFont"/>
    <w:link w:val="Heading5"/>
    <w:rsid w:val="00E138F5"/>
    <w:rPr>
      <w:rFonts w:ascii="Georgia" w:eastAsia="Georgia" w:hAnsi="Georgia" w:cs="Georgia"/>
      <w:color w:val="666666"/>
      <w:highlight w:val="white"/>
      <w:shd w:val="clear" w:color="auto" w:fill="FFFFFF"/>
      <w:lang w:val="en" w:eastAsia="en-GB"/>
    </w:rPr>
  </w:style>
  <w:style w:type="character" w:customStyle="1" w:styleId="Heading6Char">
    <w:name w:val="Heading 6 Char"/>
    <w:basedOn w:val="DefaultParagraphFont"/>
    <w:link w:val="Heading6"/>
    <w:rsid w:val="00E138F5"/>
    <w:rPr>
      <w:rFonts w:ascii="Georgia" w:eastAsia="Georgia" w:hAnsi="Georgia" w:cs="Georgia"/>
      <w:i/>
      <w:color w:val="666666"/>
      <w:highlight w:val="white"/>
      <w:shd w:val="clear" w:color="auto" w:fill="FFFFFF"/>
      <w:lang w:val="en" w:eastAsia="en-GB"/>
    </w:rPr>
  </w:style>
  <w:style w:type="paragraph" w:styleId="Title">
    <w:name w:val="Title"/>
    <w:basedOn w:val="Normal"/>
    <w:next w:val="Normal"/>
    <w:link w:val="TitleChar"/>
    <w:rsid w:val="00E138F5"/>
    <w:pPr>
      <w:keepNext/>
      <w:keepLines/>
      <w:spacing w:after="60"/>
    </w:pPr>
    <w:rPr>
      <w:sz w:val="52"/>
      <w:szCs w:val="52"/>
    </w:rPr>
  </w:style>
  <w:style w:type="character" w:customStyle="1" w:styleId="TitleChar">
    <w:name w:val="Title Char"/>
    <w:basedOn w:val="DefaultParagraphFont"/>
    <w:link w:val="Title"/>
    <w:rsid w:val="00E138F5"/>
    <w:rPr>
      <w:rFonts w:ascii="Georgia" w:eastAsia="Georgia" w:hAnsi="Georgia" w:cs="Georgia"/>
      <w:color w:val="333333"/>
      <w:sz w:val="52"/>
      <w:szCs w:val="52"/>
      <w:highlight w:val="white"/>
      <w:shd w:val="clear" w:color="auto" w:fill="FFFFFF"/>
      <w:lang w:val="en" w:eastAsia="en-GB"/>
    </w:rPr>
  </w:style>
  <w:style w:type="paragraph" w:styleId="Subtitle">
    <w:name w:val="Subtitle"/>
    <w:basedOn w:val="Normal"/>
    <w:next w:val="Normal"/>
    <w:link w:val="SubtitleChar"/>
    <w:rsid w:val="00E138F5"/>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138F5"/>
    <w:rPr>
      <w:rFonts w:ascii="Arial" w:eastAsia="Arial" w:hAnsi="Arial" w:cs="Arial"/>
      <w:color w:val="666666"/>
      <w:sz w:val="30"/>
      <w:szCs w:val="30"/>
      <w:highlight w:val="white"/>
      <w:shd w:val="clear" w:color="auto" w:fill="FFFFFF"/>
      <w:lang w:val="en" w:eastAsia="en-GB"/>
    </w:rPr>
  </w:style>
  <w:style w:type="character" w:styleId="Hyperlink">
    <w:name w:val="Hyperlink"/>
    <w:basedOn w:val="DefaultParagraphFont"/>
    <w:uiPriority w:val="99"/>
    <w:unhideWhenUsed/>
    <w:rsid w:val="00E138F5"/>
    <w:rPr>
      <w:color w:val="0563C1" w:themeColor="hyperlink"/>
      <w:u w:val="single"/>
    </w:rPr>
  </w:style>
  <w:style w:type="table" w:styleId="TableGrid">
    <w:name w:val="Table Grid"/>
    <w:basedOn w:val="TableNormal"/>
    <w:uiPriority w:val="59"/>
    <w:rsid w:val="00E138F5"/>
    <w:pPr>
      <w:shd w:val="clear" w:color="auto" w:fill="FFFFFF"/>
      <w:spacing w:after="0" w:line="240" w:lineRule="auto"/>
      <w:ind w:firstLine="540"/>
    </w:pPr>
    <w:rPr>
      <w:rFonts w:eastAsia="Georgia"/>
      <w:highlight w:val="white"/>
      <w:lang w:val="e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F5"/>
    <w:pPr>
      <w:ind w:left="720"/>
      <w:contextualSpacing/>
    </w:pPr>
  </w:style>
  <w:style w:type="paragraph" w:customStyle="1" w:styleId="Figuresandtables">
    <w:name w:val="Figures and tables"/>
    <w:basedOn w:val="BodyText"/>
    <w:link w:val="FiguresandtablesChar"/>
    <w:qFormat/>
    <w:rsid w:val="00917DB9"/>
    <w:pPr>
      <w:spacing w:line="240" w:lineRule="auto"/>
      <w:ind w:firstLine="0"/>
    </w:pPr>
    <w:rPr>
      <w:rFonts w:ascii="Times New Roman" w:hAnsi="Times New Roman" w:cs="Times New Roman"/>
      <w:color w:val="auto"/>
      <w:szCs w:val="22"/>
    </w:rPr>
  </w:style>
  <w:style w:type="character" w:customStyle="1" w:styleId="FiguresandtablesChar">
    <w:name w:val="Figures and tables Char"/>
    <w:basedOn w:val="BodyTextChar"/>
    <w:link w:val="Figuresandtables"/>
    <w:rsid w:val="00917DB9"/>
    <w:rPr>
      <w:rFonts w:ascii="Times New Roman" w:hAnsi="Times New Roman" w:cs="Times New Roman"/>
      <w:color w:val="auto"/>
      <w:szCs w:val="22"/>
    </w:rPr>
  </w:style>
  <w:style w:type="paragraph" w:styleId="BodyText">
    <w:name w:val="Body Text"/>
    <w:basedOn w:val="Normal"/>
    <w:link w:val="BodyTextChar"/>
    <w:uiPriority w:val="99"/>
    <w:semiHidden/>
    <w:unhideWhenUsed/>
    <w:rsid w:val="00917DB9"/>
    <w:pPr>
      <w:spacing w:after="120"/>
    </w:pPr>
  </w:style>
  <w:style w:type="character" w:customStyle="1" w:styleId="BodyTextChar">
    <w:name w:val="Body Text Char"/>
    <w:basedOn w:val="DefaultParagraphFont"/>
    <w:link w:val="BodyText"/>
    <w:uiPriority w:val="99"/>
    <w:semiHidden/>
    <w:rsid w:val="0091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2119">
      <w:bodyDiv w:val="1"/>
      <w:marLeft w:val="0"/>
      <w:marRight w:val="0"/>
      <w:marTop w:val="0"/>
      <w:marBottom w:val="0"/>
      <w:divBdr>
        <w:top w:val="none" w:sz="0" w:space="0" w:color="auto"/>
        <w:left w:val="none" w:sz="0" w:space="0" w:color="auto"/>
        <w:bottom w:val="none" w:sz="0" w:space="0" w:color="auto"/>
        <w:right w:val="none" w:sz="0" w:space="0" w:color="auto"/>
      </w:divBdr>
      <w:divsChild>
        <w:div w:id="1817063188">
          <w:marLeft w:val="0"/>
          <w:marRight w:val="0"/>
          <w:marTop w:val="0"/>
          <w:marBottom w:val="0"/>
          <w:divBdr>
            <w:top w:val="none" w:sz="0" w:space="0" w:color="auto"/>
            <w:left w:val="none" w:sz="0" w:space="0" w:color="auto"/>
            <w:bottom w:val="none" w:sz="0" w:space="0" w:color="auto"/>
            <w:right w:val="none" w:sz="0" w:space="0" w:color="auto"/>
          </w:divBdr>
          <w:divsChild>
            <w:div w:id="1279411124">
              <w:marLeft w:val="0"/>
              <w:marRight w:val="0"/>
              <w:marTop w:val="0"/>
              <w:marBottom w:val="0"/>
              <w:divBdr>
                <w:top w:val="none" w:sz="0" w:space="0" w:color="auto"/>
                <w:left w:val="none" w:sz="0" w:space="0" w:color="auto"/>
                <w:bottom w:val="none" w:sz="0" w:space="0" w:color="auto"/>
                <w:right w:val="none" w:sz="0" w:space="0" w:color="auto"/>
              </w:divBdr>
            </w:div>
          </w:divsChild>
        </w:div>
        <w:div w:id="1040738640">
          <w:marLeft w:val="0"/>
          <w:marRight w:val="0"/>
          <w:marTop w:val="0"/>
          <w:marBottom w:val="0"/>
          <w:divBdr>
            <w:top w:val="none" w:sz="0" w:space="0" w:color="auto"/>
            <w:left w:val="none" w:sz="0" w:space="0" w:color="auto"/>
            <w:bottom w:val="none" w:sz="0" w:space="0" w:color="auto"/>
            <w:right w:val="none" w:sz="0" w:space="0" w:color="auto"/>
          </w:divBdr>
          <w:divsChild>
            <w:div w:id="925697910">
              <w:marLeft w:val="0"/>
              <w:marRight w:val="0"/>
              <w:marTop w:val="0"/>
              <w:marBottom w:val="0"/>
              <w:divBdr>
                <w:top w:val="none" w:sz="0" w:space="0" w:color="auto"/>
                <w:left w:val="none" w:sz="0" w:space="0" w:color="auto"/>
                <w:bottom w:val="none" w:sz="0" w:space="0" w:color="auto"/>
                <w:right w:val="none" w:sz="0" w:space="0" w:color="auto"/>
              </w:divBdr>
            </w:div>
          </w:divsChild>
        </w:div>
        <w:div w:id="1537768967">
          <w:marLeft w:val="0"/>
          <w:marRight w:val="0"/>
          <w:marTop w:val="0"/>
          <w:marBottom w:val="0"/>
          <w:divBdr>
            <w:top w:val="none" w:sz="0" w:space="0" w:color="auto"/>
            <w:left w:val="none" w:sz="0" w:space="0" w:color="auto"/>
            <w:bottom w:val="none" w:sz="0" w:space="0" w:color="auto"/>
            <w:right w:val="none" w:sz="0" w:space="0" w:color="auto"/>
          </w:divBdr>
          <w:divsChild>
            <w:div w:id="1352537495">
              <w:marLeft w:val="0"/>
              <w:marRight w:val="0"/>
              <w:marTop w:val="0"/>
              <w:marBottom w:val="0"/>
              <w:divBdr>
                <w:top w:val="none" w:sz="0" w:space="0" w:color="auto"/>
                <w:left w:val="none" w:sz="0" w:space="0" w:color="auto"/>
                <w:bottom w:val="none" w:sz="0" w:space="0" w:color="auto"/>
                <w:right w:val="none" w:sz="0" w:space="0" w:color="auto"/>
              </w:divBdr>
            </w:div>
          </w:divsChild>
        </w:div>
        <w:div w:id="1326203330">
          <w:marLeft w:val="0"/>
          <w:marRight w:val="0"/>
          <w:marTop w:val="0"/>
          <w:marBottom w:val="0"/>
          <w:divBdr>
            <w:top w:val="none" w:sz="0" w:space="0" w:color="auto"/>
            <w:left w:val="none" w:sz="0" w:space="0" w:color="auto"/>
            <w:bottom w:val="none" w:sz="0" w:space="0" w:color="auto"/>
            <w:right w:val="none" w:sz="0" w:space="0" w:color="auto"/>
          </w:divBdr>
          <w:divsChild>
            <w:div w:id="289164786">
              <w:marLeft w:val="0"/>
              <w:marRight w:val="0"/>
              <w:marTop w:val="0"/>
              <w:marBottom w:val="0"/>
              <w:divBdr>
                <w:top w:val="none" w:sz="0" w:space="0" w:color="auto"/>
                <w:left w:val="none" w:sz="0" w:space="0" w:color="auto"/>
                <w:bottom w:val="none" w:sz="0" w:space="0" w:color="auto"/>
                <w:right w:val="none" w:sz="0" w:space="0" w:color="auto"/>
              </w:divBdr>
            </w:div>
          </w:divsChild>
        </w:div>
        <w:div w:id="1438019653">
          <w:marLeft w:val="0"/>
          <w:marRight w:val="0"/>
          <w:marTop w:val="0"/>
          <w:marBottom w:val="0"/>
          <w:divBdr>
            <w:top w:val="none" w:sz="0" w:space="0" w:color="auto"/>
            <w:left w:val="none" w:sz="0" w:space="0" w:color="auto"/>
            <w:bottom w:val="none" w:sz="0" w:space="0" w:color="auto"/>
            <w:right w:val="none" w:sz="0" w:space="0" w:color="auto"/>
          </w:divBdr>
          <w:divsChild>
            <w:div w:id="1195574741">
              <w:marLeft w:val="0"/>
              <w:marRight w:val="0"/>
              <w:marTop w:val="0"/>
              <w:marBottom w:val="0"/>
              <w:divBdr>
                <w:top w:val="none" w:sz="0" w:space="0" w:color="auto"/>
                <w:left w:val="none" w:sz="0" w:space="0" w:color="auto"/>
                <w:bottom w:val="none" w:sz="0" w:space="0" w:color="auto"/>
                <w:right w:val="none" w:sz="0" w:space="0" w:color="auto"/>
              </w:divBdr>
            </w:div>
          </w:divsChild>
        </w:div>
        <w:div w:id="637801812">
          <w:marLeft w:val="0"/>
          <w:marRight w:val="0"/>
          <w:marTop w:val="0"/>
          <w:marBottom w:val="0"/>
          <w:divBdr>
            <w:top w:val="none" w:sz="0" w:space="0" w:color="auto"/>
            <w:left w:val="none" w:sz="0" w:space="0" w:color="auto"/>
            <w:bottom w:val="none" w:sz="0" w:space="0" w:color="auto"/>
            <w:right w:val="none" w:sz="0" w:space="0" w:color="auto"/>
          </w:divBdr>
        </w:div>
        <w:div w:id="888226670">
          <w:marLeft w:val="0"/>
          <w:marRight w:val="0"/>
          <w:marTop w:val="0"/>
          <w:marBottom w:val="0"/>
          <w:divBdr>
            <w:top w:val="none" w:sz="0" w:space="0" w:color="auto"/>
            <w:left w:val="none" w:sz="0" w:space="0" w:color="auto"/>
            <w:bottom w:val="none" w:sz="0" w:space="0" w:color="auto"/>
            <w:right w:val="none" w:sz="0" w:space="0" w:color="auto"/>
          </w:divBdr>
          <w:divsChild>
            <w:div w:id="1448038717">
              <w:marLeft w:val="0"/>
              <w:marRight w:val="0"/>
              <w:marTop w:val="0"/>
              <w:marBottom w:val="0"/>
              <w:divBdr>
                <w:top w:val="none" w:sz="0" w:space="0" w:color="auto"/>
                <w:left w:val="none" w:sz="0" w:space="0" w:color="auto"/>
                <w:bottom w:val="none" w:sz="0" w:space="0" w:color="auto"/>
                <w:right w:val="none" w:sz="0" w:space="0" w:color="auto"/>
              </w:divBdr>
            </w:div>
          </w:divsChild>
        </w:div>
        <w:div w:id="1707366437">
          <w:marLeft w:val="0"/>
          <w:marRight w:val="0"/>
          <w:marTop w:val="0"/>
          <w:marBottom w:val="0"/>
          <w:divBdr>
            <w:top w:val="none" w:sz="0" w:space="0" w:color="auto"/>
            <w:left w:val="none" w:sz="0" w:space="0" w:color="auto"/>
            <w:bottom w:val="none" w:sz="0" w:space="0" w:color="auto"/>
            <w:right w:val="none" w:sz="0" w:space="0" w:color="auto"/>
          </w:divBdr>
          <w:divsChild>
            <w:div w:id="1614900224">
              <w:marLeft w:val="0"/>
              <w:marRight w:val="0"/>
              <w:marTop w:val="0"/>
              <w:marBottom w:val="0"/>
              <w:divBdr>
                <w:top w:val="none" w:sz="0" w:space="0" w:color="auto"/>
                <w:left w:val="none" w:sz="0" w:space="0" w:color="auto"/>
                <w:bottom w:val="none" w:sz="0" w:space="0" w:color="auto"/>
                <w:right w:val="none" w:sz="0" w:space="0" w:color="auto"/>
              </w:divBdr>
            </w:div>
          </w:divsChild>
        </w:div>
        <w:div w:id="1068189413">
          <w:marLeft w:val="0"/>
          <w:marRight w:val="0"/>
          <w:marTop w:val="0"/>
          <w:marBottom w:val="0"/>
          <w:divBdr>
            <w:top w:val="none" w:sz="0" w:space="0" w:color="auto"/>
            <w:left w:val="none" w:sz="0" w:space="0" w:color="auto"/>
            <w:bottom w:val="none" w:sz="0" w:space="0" w:color="auto"/>
            <w:right w:val="none" w:sz="0" w:space="0" w:color="auto"/>
          </w:divBdr>
          <w:divsChild>
            <w:div w:id="925848944">
              <w:marLeft w:val="0"/>
              <w:marRight w:val="0"/>
              <w:marTop w:val="0"/>
              <w:marBottom w:val="0"/>
              <w:divBdr>
                <w:top w:val="none" w:sz="0" w:space="0" w:color="auto"/>
                <w:left w:val="none" w:sz="0" w:space="0" w:color="auto"/>
                <w:bottom w:val="none" w:sz="0" w:space="0" w:color="auto"/>
                <w:right w:val="none" w:sz="0" w:space="0" w:color="auto"/>
              </w:divBdr>
            </w:div>
          </w:divsChild>
        </w:div>
        <w:div w:id="1249315452">
          <w:marLeft w:val="0"/>
          <w:marRight w:val="0"/>
          <w:marTop w:val="0"/>
          <w:marBottom w:val="0"/>
          <w:divBdr>
            <w:top w:val="none" w:sz="0" w:space="0" w:color="auto"/>
            <w:left w:val="none" w:sz="0" w:space="0" w:color="auto"/>
            <w:bottom w:val="none" w:sz="0" w:space="0" w:color="auto"/>
            <w:right w:val="none" w:sz="0" w:space="0" w:color="auto"/>
          </w:divBdr>
          <w:divsChild>
            <w:div w:id="1834182515">
              <w:marLeft w:val="0"/>
              <w:marRight w:val="0"/>
              <w:marTop w:val="0"/>
              <w:marBottom w:val="0"/>
              <w:divBdr>
                <w:top w:val="none" w:sz="0" w:space="0" w:color="auto"/>
                <w:left w:val="none" w:sz="0" w:space="0" w:color="auto"/>
                <w:bottom w:val="none" w:sz="0" w:space="0" w:color="auto"/>
                <w:right w:val="none" w:sz="0" w:space="0" w:color="auto"/>
              </w:divBdr>
            </w:div>
          </w:divsChild>
        </w:div>
        <w:div w:id="427819672">
          <w:marLeft w:val="0"/>
          <w:marRight w:val="0"/>
          <w:marTop w:val="0"/>
          <w:marBottom w:val="0"/>
          <w:divBdr>
            <w:top w:val="none" w:sz="0" w:space="0" w:color="auto"/>
            <w:left w:val="none" w:sz="0" w:space="0" w:color="auto"/>
            <w:bottom w:val="none" w:sz="0" w:space="0" w:color="auto"/>
            <w:right w:val="none" w:sz="0" w:space="0" w:color="auto"/>
          </w:divBdr>
          <w:divsChild>
            <w:div w:id="1157648574">
              <w:marLeft w:val="0"/>
              <w:marRight w:val="0"/>
              <w:marTop w:val="0"/>
              <w:marBottom w:val="0"/>
              <w:divBdr>
                <w:top w:val="none" w:sz="0" w:space="0" w:color="auto"/>
                <w:left w:val="none" w:sz="0" w:space="0" w:color="auto"/>
                <w:bottom w:val="none" w:sz="0" w:space="0" w:color="auto"/>
                <w:right w:val="none" w:sz="0" w:space="0" w:color="auto"/>
              </w:divBdr>
            </w:div>
          </w:divsChild>
        </w:div>
        <w:div w:id="1440492842">
          <w:marLeft w:val="0"/>
          <w:marRight w:val="0"/>
          <w:marTop w:val="0"/>
          <w:marBottom w:val="0"/>
          <w:divBdr>
            <w:top w:val="none" w:sz="0" w:space="0" w:color="auto"/>
            <w:left w:val="none" w:sz="0" w:space="0" w:color="auto"/>
            <w:bottom w:val="none" w:sz="0" w:space="0" w:color="auto"/>
            <w:right w:val="none" w:sz="0" w:space="0" w:color="auto"/>
          </w:divBdr>
          <w:divsChild>
            <w:div w:id="159350321">
              <w:marLeft w:val="0"/>
              <w:marRight w:val="0"/>
              <w:marTop w:val="0"/>
              <w:marBottom w:val="0"/>
              <w:divBdr>
                <w:top w:val="none" w:sz="0" w:space="0" w:color="auto"/>
                <w:left w:val="none" w:sz="0" w:space="0" w:color="auto"/>
                <w:bottom w:val="none" w:sz="0" w:space="0" w:color="auto"/>
                <w:right w:val="none" w:sz="0" w:space="0" w:color="auto"/>
              </w:divBdr>
            </w:div>
          </w:divsChild>
        </w:div>
        <w:div w:id="942492111">
          <w:marLeft w:val="0"/>
          <w:marRight w:val="0"/>
          <w:marTop w:val="0"/>
          <w:marBottom w:val="0"/>
          <w:divBdr>
            <w:top w:val="none" w:sz="0" w:space="0" w:color="auto"/>
            <w:left w:val="none" w:sz="0" w:space="0" w:color="auto"/>
            <w:bottom w:val="none" w:sz="0" w:space="0" w:color="auto"/>
            <w:right w:val="none" w:sz="0" w:space="0" w:color="auto"/>
          </w:divBdr>
        </w:div>
        <w:div w:id="777143867">
          <w:marLeft w:val="0"/>
          <w:marRight w:val="0"/>
          <w:marTop w:val="0"/>
          <w:marBottom w:val="0"/>
          <w:divBdr>
            <w:top w:val="none" w:sz="0" w:space="0" w:color="auto"/>
            <w:left w:val="none" w:sz="0" w:space="0" w:color="auto"/>
            <w:bottom w:val="none" w:sz="0" w:space="0" w:color="auto"/>
            <w:right w:val="none" w:sz="0" w:space="0" w:color="auto"/>
          </w:divBdr>
          <w:divsChild>
            <w:div w:id="500780382">
              <w:marLeft w:val="0"/>
              <w:marRight w:val="0"/>
              <w:marTop w:val="0"/>
              <w:marBottom w:val="0"/>
              <w:divBdr>
                <w:top w:val="none" w:sz="0" w:space="0" w:color="auto"/>
                <w:left w:val="none" w:sz="0" w:space="0" w:color="auto"/>
                <w:bottom w:val="none" w:sz="0" w:space="0" w:color="auto"/>
                <w:right w:val="none" w:sz="0" w:space="0" w:color="auto"/>
              </w:divBdr>
            </w:div>
          </w:divsChild>
        </w:div>
        <w:div w:id="939795920">
          <w:marLeft w:val="0"/>
          <w:marRight w:val="0"/>
          <w:marTop w:val="0"/>
          <w:marBottom w:val="0"/>
          <w:divBdr>
            <w:top w:val="none" w:sz="0" w:space="0" w:color="auto"/>
            <w:left w:val="none" w:sz="0" w:space="0" w:color="auto"/>
            <w:bottom w:val="none" w:sz="0" w:space="0" w:color="auto"/>
            <w:right w:val="none" w:sz="0" w:space="0" w:color="auto"/>
          </w:divBdr>
          <w:divsChild>
            <w:div w:id="1529021809">
              <w:marLeft w:val="0"/>
              <w:marRight w:val="0"/>
              <w:marTop w:val="0"/>
              <w:marBottom w:val="0"/>
              <w:divBdr>
                <w:top w:val="none" w:sz="0" w:space="0" w:color="auto"/>
                <w:left w:val="none" w:sz="0" w:space="0" w:color="auto"/>
                <w:bottom w:val="none" w:sz="0" w:space="0" w:color="auto"/>
                <w:right w:val="none" w:sz="0" w:space="0" w:color="auto"/>
              </w:divBdr>
            </w:div>
          </w:divsChild>
        </w:div>
        <w:div w:id="1789546938">
          <w:marLeft w:val="0"/>
          <w:marRight w:val="0"/>
          <w:marTop w:val="0"/>
          <w:marBottom w:val="0"/>
          <w:divBdr>
            <w:top w:val="none" w:sz="0" w:space="0" w:color="auto"/>
            <w:left w:val="none" w:sz="0" w:space="0" w:color="auto"/>
            <w:bottom w:val="none" w:sz="0" w:space="0" w:color="auto"/>
            <w:right w:val="none" w:sz="0" w:space="0" w:color="auto"/>
          </w:divBdr>
          <w:divsChild>
            <w:div w:id="926035317">
              <w:marLeft w:val="0"/>
              <w:marRight w:val="0"/>
              <w:marTop w:val="0"/>
              <w:marBottom w:val="0"/>
              <w:divBdr>
                <w:top w:val="none" w:sz="0" w:space="0" w:color="auto"/>
                <w:left w:val="none" w:sz="0" w:space="0" w:color="auto"/>
                <w:bottom w:val="none" w:sz="0" w:space="0" w:color="auto"/>
                <w:right w:val="none" w:sz="0" w:space="0" w:color="auto"/>
              </w:divBdr>
            </w:div>
          </w:divsChild>
        </w:div>
        <w:div w:id="2043363912">
          <w:marLeft w:val="0"/>
          <w:marRight w:val="0"/>
          <w:marTop w:val="0"/>
          <w:marBottom w:val="0"/>
          <w:divBdr>
            <w:top w:val="none" w:sz="0" w:space="0" w:color="auto"/>
            <w:left w:val="none" w:sz="0" w:space="0" w:color="auto"/>
            <w:bottom w:val="none" w:sz="0" w:space="0" w:color="auto"/>
            <w:right w:val="none" w:sz="0" w:space="0" w:color="auto"/>
          </w:divBdr>
          <w:divsChild>
            <w:div w:id="1832138132">
              <w:marLeft w:val="0"/>
              <w:marRight w:val="0"/>
              <w:marTop w:val="0"/>
              <w:marBottom w:val="0"/>
              <w:divBdr>
                <w:top w:val="none" w:sz="0" w:space="0" w:color="auto"/>
                <w:left w:val="none" w:sz="0" w:space="0" w:color="auto"/>
                <w:bottom w:val="none" w:sz="0" w:space="0" w:color="auto"/>
                <w:right w:val="none" w:sz="0" w:space="0" w:color="auto"/>
              </w:divBdr>
            </w:div>
          </w:divsChild>
        </w:div>
        <w:div w:id="602804801">
          <w:marLeft w:val="0"/>
          <w:marRight w:val="0"/>
          <w:marTop w:val="0"/>
          <w:marBottom w:val="0"/>
          <w:divBdr>
            <w:top w:val="none" w:sz="0" w:space="0" w:color="auto"/>
            <w:left w:val="none" w:sz="0" w:space="0" w:color="auto"/>
            <w:bottom w:val="none" w:sz="0" w:space="0" w:color="auto"/>
            <w:right w:val="none" w:sz="0" w:space="0" w:color="auto"/>
          </w:divBdr>
          <w:divsChild>
            <w:div w:id="1580864898">
              <w:marLeft w:val="0"/>
              <w:marRight w:val="0"/>
              <w:marTop w:val="0"/>
              <w:marBottom w:val="0"/>
              <w:divBdr>
                <w:top w:val="none" w:sz="0" w:space="0" w:color="auto"/>
                <w:left w:val="none" w:sz="0" w:space="0" w:color="auto"/>
                <w:bottom w:val="none" w:sz="0" w:space="0" w:color="auto"/>
                <w:right w:val="none" w:sz="0" w:space="0" w:color="auto"/>
              </w:divBdr>
            </w:div>
          </w:divsChild>
        </w:div>
        <w:div w:id="1687440980">
          <w:marLeft w:val="0"/>
          <w:marRight w:val="0"/>
          <w:marTop w:val="0"/>
          <w:marBottom w:val="0"/>
          <w:divBdr>
            <w:top w:val="none" w:sz="0" w:space="0" w:color="auto"/>
            <w:left w:val="none" w:sz="0" w:space="0" w:color="auto"/>
            <w:bottom w:val="none" w:sz="0" w:space="0" w:color="auto"/>
            <w:right w:val="none" w:sz="0" w:space="0" w:color="auto"/>
          </w:divBdr>
          <w:divsChild>
            <w:div w:id="1326742646">
              <w:marLeft w:val="0"/>
              <w:marRight w:val="0"/>
              <w:marTop w:val="0"/>
              <w:marBottom w:val="0"/>
              <w:divBdr>
                <w:top w:val="none" w:sz="0" w:space="0" w:color="auto"/>
                <w:left w:val="none" w:sz="0" w:space="0" w:color="auto"/>
                <w:bottom w:val="none" w:sz="0" w:space="0" w:color="auto"/>
                <w:right w:val="none" w:sz="0" w:space="0" w:color="auto"/>
              </w:divBdr>
            </w:div>
          </w:divsChild>
        </w:div>
        <w:div w:id="271859432">
          <w:marLeft w:val="0"/>
          <w:marRight w:val="0"/>
          <w:marTop w:val="0"/>
          <w:marBottom w:val="0"/>
          <w:divBdr>
            <w:top w:val="none" w:sz="0" w:space="0" w:color="auto"/>
            <w:left w:val="none" w:sz="0" w:space="0" w:color="auto"/>
            <w:bottom w:val="none" w:sz="0" w:space="0" w:color="auto"/>
            <w:right w:val="none" w:sz="0" w:space="0" w:color="auto"/>
          </w:divBdr>
        </w:div>
        <w:div w:id="647632395">
          <w:marLeft w:val="0"/>
          <w:marRight w:val="0"/>
          <w:marTop w:val="0"/>
          <w:marBottom w:val="0"/>
          <w:divBdr>
            <w:top w:val="none" w:sz="0" w:space="0" w:color="auto"/>
            <w:left w:val="none" w:sz="0" w:space="0" w:color="auto"/>
            <w:bottom w:val="none" w:sz="0" w:space="0" w:color="auto"/>
            <w:right w:val="none" w:sz="0" w:space="0" w:color="auto"/>
          </w:divBdr>
          <w:divsChild>
            <w:div w:id="1480532565">
              <w:marLeft w:val="0"/>
              <w:marRight w:val="0"/>
              <w:marTop w:val="0"/>
              <w:marBottom w:val="0"/>
              <w:divBdr>
                <w:top w:val="none" w:sz="0" w:space="0" w:color="auto"/>
                <w:left w:val="none" w:sz="0" w:space="0" w:color="auto"/>
                <w:bottom w:val="none" w:sz="0" w:space="0" w:color="auto"/>
                <w:right w:val="none" w:sz="0" w:space="0" w:color="auto"/>
              </w:divBdr>
            </w:div>
          </w:divsChild>
        </w:div>
        <w:div w:id="1259677164">
          <w:marLeft w:val="0"/>
          <w:marRight w:val="0"/>
          <w:marTop w:val="0"/>
          <w:marBottom w:val="0"/>
          <w:divBdr>
            <w:top w:val="none" w:sz="0" w:space="0" w:color="auto"/>
            <w:left w:val="none" w:sz="0" w:space="0" w:color="auto"/>
            <w:bottom w:val="none" w:sz="0" w:space="0" w:color="auto"/>
            <w:right w:val="none" w:sz="0" w:space="0" w:color="auto"/>
          </w:divBdr>
          <w:divsChild>
            <w:div w:id="1056047896">
              <w:marLeft w:val="0"/>
              <w:marRight w:val="0"/>
              <w:marTop w:val="0"/>
              <w:marBottom w:val="0"/>
              <w:divBdr>
                <w:top w:val="none" w:sz="0" w:space="0" w:color="auto"/>
                <w:left w:val="none" w:sz="0" w:space="0" w:color="auto"/>
                <w:bottom w:val="none" w:sz="0" w:space="0" w:color="auto"/>
                <w:right w:val="none" w:sz="0" w:space="0" w:color="auto"/>
              </w:divBdr>
            </w:div>
          </w:divsChild>
        </w:div>
        <w:div w:id="964195398">
          <w:marLeft w:val="0"/>
          <w:marRight w:val="0"/>
          <w:marTop w:val="0"/>
          <w:marBottom w:val="0"/>
          <w:divBdr>
            <w:top w:val="none" w:sz="0" w:space="0" w:color="auto"/>
            <w:left w:val="none" w:sz="0" w:space="0" w:color="auto"/>
            <w:bottom w:val="none" w:sz="0" w:space="0" w:color="auto"/>
            <w:right w:val="none" w:sz="0" w:space="0" w:color="auto"/>
          </w:divBdr>
          <w:divsChild>
            <w:div w:id="1412890795">
              <w:marLeft w:val="0"/>
              <w:marRight w:val="0"/>
              <w:marTop w:val="0"/>
              <w:marBottom w:val="0"/>
              <w:divBdr>
                <w:top w:val="none" w:sz="0" w:space="0" w:color="auto"/>
                <w:left w:val="none" w:sz="0" w:space="0" w:color="auto"/>
                <w:bottom w:val="none" w:sz="0" w:space="0" w:color="auto"/>
                <w:right w:val="none" w:sz="0" w:space="0" w:color="auto"/>
              </w:divBdr>
            </w:div>
          </w:divsChild>
        </w:div>
        <w:div w:id="1488015669">
          <w:marLeft w:val="0"/>
          <w:marRight w:val="0"/>
          <w:marTop w:val="0"/>
          <w:marBottom w:val="0"/>
          <w:divBdr>
            <w:top w:val="none" w:sz="0" w:space="0" w:color="auto"/>
            <w:left w:val="none" w:sz="0" w:space="0" w:color="auto"/>
            <w:bottom w:val="none" w:sz="0" w:space="0" w:color="auto"/>
            <w:right w:val="none" w:sz="0" w:space="0" w:color="auto"/>
          </w:divBdr>
          <w:divsChild>
            <w:div w:id="1059013479">
              <w:marLeft w:val="0"/>
              <w:marRight w:val="0"/>
              <w:marTop w:val="0"/>
              <w:marBottom w:val="0"/>
              <w:divBdr>
                <w:top w:val="none" w:sz="0" w:space="0" w:color="auto"/>
                <w:left w:val="none" w:sz="0" w:space="0" w:color="auto"/>
                <w:bottom w:val="none" w:sz="0" w:space="0" w:color="auto"/>
                <w:right w:val="none" w:sz="0" w:space="0" w:color="auto"/>
              </w:divBdr>
            </w:div>
          </w:divsChild>
        </w:div>
        <w:div w:id="814764156">
          <w:marLeft w:val="0"/>
          <w:marRight w:val="0"/>
          <w:marTop w:val="0"/>
          <w:marBottom w:val="0"/>
          <w:divBdr>
            <w:top w:val="none" w:sz="0" w:space="0" w:color="auto"/>
            <w:left w:val="none" w:sz="0" w:space="0" w:color="auto"/>
            <w:bottom w:val="none" w:sz="0" w:space="0" w:color="auto"/>
            <w:right w:val="none" w:sz="0" w:space="0" w:color="auto"/>
          </w:divBdr>
          <w:divsChild>
            <w:div w:id="232786205">
              <w:marLeft w:val="0"/>
              <w:marRight w:val="0"/>
              <w:marTop w:val="0"/>
              <w:marBottom w:val="0"/>
              <w:divBdr>
                <w:top w:val="none" w:sz="0" w:space="0" w:color="auto"/>
                <w:left w:val="none" w:sz="0" w:space="0" w:color="auto"/>
                <w:bottom w:val="none" w:sz="0" w:space="0" w:color="auto"/>
                <w:right w:val="none" w:sz="0" w:space="0" w:color="auto"/>
              </w:divBdr>
            </w:div>
          </w:divsChild>
        </w:div>
        <w:div w:id="2005933071">
          <w:marLeft w:val="0"/>
          <w:marRight w:val="0"/>
          <w:marTop w:val="0"/>
          <w:marBottom w:val="0"/>
          <w:divBdr>
            <w:top w:val="none" w:sz="0" w:space="0" w:color="auto"/>
            <w:left w:val="none" w:sz="0" w:space="0" w:color="auto"/>
            <w:bottom w:val="none" w:sz="0" w:space="0" w:color="auto"/>
            <w:right w:val="none" w:sz="0" w:space="0" w:color="auto"/>
          </w:divBdr>
          <w:divsChild>
            <w:div w:id="1218391393">
              <w:marLeft w:val="0"/>
              <w:marRight w:val="0"/>
              <w:marTop w:val="0"/>
              <w:marBottom w:val="0"/>
              <w:divBdr>
                <w:top w:val="none" w:sz="0" w:space="0" w:color="auto"/>
                <w:left w:val="none" w:sz="0" w:space="0" w:color="auto"/>
                <w:bottom w:val="none" w:sz="0" w:space="0" w:color="auto"/>
                <w:right w:val="none" w:sz="0" w:space="0" w:color="auto"/>
              </w:divBdr>
            </w:div>
          </w:divsChild>
        </w:div>
        <w:div w:id="2134975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7C22-0B3B-4C59-AFA6-3091DAF1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17</Pages>
  <Words>21519</Words>
  <Characters>122663</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Parsons</dc:creator>
  <cp:keywords/>
  <dc:description/>
  <cp:lastModifiedBy>Sam Parsons</cp:lastModifiedBy>
  <cp:revision>8</cp:revision>
  <dcterms:created xsi:type="dcterms:W3CDTF">2019-07-15T13:57:00Z</dcterms:created>
  <dcterms:modified xsi:type="dcterms:W3CDTF">2019-07-17T15:53:00Z</dcterms:modified>
</cp:coreProperties>
</file>