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DD3775" w14:textId="7C77E4DB" w:rsidR="00B93674" w:rsidRPr="005D388A" w:rsidRDefault="00B93674" w:rsidP="005D388A">
      <w:pPr>
        <w:ind w:firstLine="0"/>
        <w:rPr>
          <w:rFonts w:ascii="Times New Roman" w:hAnsi="Times New Roman" w:cs="Times New Roman"/>
        </w:rPr>
      </w:pPr>
    </w:p>
    <w:p w14:paraId="73DE22A0" w14:textId="137586CD" w:rsidR="00DF3F2B" w:rsidRPr="00DF3F2B" w:rsidRDefault="00DF3F2B" w:rsidP="00DF3F2B">
      <w:pPr>
        <w:spacing w:line="480" w:lineRule="auto"/>
        <w:ind w:firstLine="454"/>
        <w:jc w:val="center"/>
        <w:rPr>
          <w:rFonts w:ascii="Times New Roman" w:hAnsi="Times New Roman" w:cs="Times New Roman"/>
          <w:b/>
          <w:sz w:val="28"/>
        </w:rPr>
      </w:pPr>
      <w:commentRangeStart w:id="0"/>
      <w:del w:id="1" w:author="Sam Parsons" w:date="2019-10-10T11:42:00Z">
        <w:r w:rsidRPr="00DF3F2B" w:rsidDel="009E4656">
          <w:rPr>
            <w:rFonts w:ascii="Times New Roman" w:hAnsi="Times New Roman" w:cs="Times New Roman"/>
            <w:b/>
            <w:sz w:val="28"/>
          </w:rPr>
          <w:delText>Cognitive</w:delText>
        </w:r>
        <w:commentRangeEnd w:id="0"/>
        <w:r w:rsidR="0048049A" w:rsidDel="009E4656">
          <w:rPr>
            <w:rStyle w:val="CommentReference"/>
          </w:rPr>
          <w:commentReference w:id="0"/>
        </w:r>
        <w:r w:rsidRPr="00DF3F2B" w:rsidDel="009E4656">
          <w:rPr>
            <w:rFonts w:ascii="Times New Roman" w:hAnsi="Times New Roman" w:cs="Times New Roman"/>
            <w:b/>
            <w:sz w:val="28"/>
          </w:rPr>
          <w:delText xml:space="preserve"> </w:delText>
        </w:r>
      </w:del>
      <w:ins w:id="2" w:author="Sam Parsons" w:date="2019-10-10T11:42:00Z">
        <w:r w:rsidR="009E4656">
          <w:rPr>
            <w:rFonts w:ascii="Times New Roman" w:hAnsi="Times New Roman" w:cs="Times New Roman"/>
            <w:b/>
            <w:sz w:val="28"/>
          </w:rPr>
          <w:t>Emotional information processing</w:t>
        </w:r>
        <w:r w:rsidR="009E4656" w:rsidRPr="00DF3F2B">
          <w:rPr>
            <w:rFonts w:ascii="Times New Roman" w:hAnsi="Times New Roman" w:cs="Times New Roman"/>
            <w:b/>
            <w:sz w:val="28"/>
          </w:rPr>
          <w:t xml:space="preserve"> </w:t>
        </w:r>
      </w:ins>
      <w:r w:rsidRPr="00DF3F2B">
        <w:rPr>
          <w:rFonts w:ascii="Times New Roman" w:hAnsi="Times New Roman" w:cs="Times New Roman"/>
          <w:b/>
          <w:sz w:val="28"/>
        </w:rPr>
        <w:t xml:space="preserve">correlates of mental health in adolescence: </w:t>
      </w:r>
    </w:p>
    <w:p w14:paraId="2C135BE2" w14:textId="77777777" w:rsidR="00DF3F2B" w:rsidRPr="00DF3F2B" w:rsidRDefault="00DF3F2B" w:rsidP="00DF3F2B">
      <w:pPr>
        <w:spacing w:line="480" w:lineRule="auto"/>
        <w:ind w:firstLine="454"/>
        <w:jc w:val="center"/>
        <w:rPr>
          <w:rFonts w:ascii="Times New Roman" w:hAnsi="Times New Roman" w:cs="Times New Roman"/>
          <w:b/>
          <w:sz w:val="28"/>
        </w:rPr>
      </w:pPr>
      <w:r w:rsidRPr="00DF3F2B">
        <w:rPr>
          <w:rFonts w:ascii="Times New Roman" w:hAnsi="Times New Roman" w:cs="Times New Roman"/>
          <w:b/>
          <w:sz w:val="28"/>
        </w:rPr>
        <w:t>A network analysis approach</w:t>
      </w:r>
    </w:p>
    <w:p w14:paraId="7DB8BE65" w14:textId="77777777" w:rsidR="00DF3F2B" w:rsidRPr="00DF3F2B" w:rsidRDefault="00DF3F2B" w:rsidP="00DF3F2B">
      <w:pPr>
        <w:spacing w:line="480" w:lineRule="auto"/>
        <w:ind w:firstLine="454"/>
        <w:jc w:val="center"/>
        <w:rPr>
          <w:rFonts w:ascii="Times New Roman" w:hAnsi="Times New Roman" w:cs="Times New Roman"/>
        </w:rPr>
      </w:pPr>
    </w:p>
    <w:p w14:paraId="336D2BF8" w14:textId="77777777" w:rsidR="00DF3F2B" w:rsidRPr="00DF3F2B" w:rsidRDefault="00DF3F2B" w:rsidP="00DF3F2B">
      <w:pPr>
        <w:spacing w:line="480" w:lineRule="auto"/>
        <w:ind w:firstLine="454"/>
        <w:jc w:val="center"/>
        <w:rPr>
          <w:rFonts w:ascii="Times New Roman" w:hAnsi="Times New Roman" w:cs="Times New Roman"/>
        </w:rPr>
      </w:pPr>
      <w:r w:rsidRPr="00DF3F2B">
        <w:rPr>
          <w:rFonts w:ascii="Times New Roman" w:hAnsi="Times New Roman" w:cs="Times New Roman"/>
        </w:rPr>
        <w:t>Sam Parsons, Annabel Songco, Charlotte Booth, and Elaine Fox</w:t>
      </w:r>
    </w:p>
    <w:p w14:paraId="7E3C858F" w14:textId="77777777" w:rsidR="00DF3F2B" w:rsidRPr="00DF3F2B" w:rsidRDefault="00DF3F2B" w:rsidP="00DF3F2B">
      <w:pPr>
        <w:widowControl w:val="0"/>
        <w:autoSpaceDE w:val="0"/>
        <w:autoSpaceDN w:val="0"/>
        <w:adjustRightInd w:val="0"/>
        <w:spacing w:line="480" w:lineRule="auto"/>
        <w:ind w:firstLine="426"/>
        <w:jc w:val="center"/>
        <w:rPr>
          <w:rFonts w:ascii="Times New Roman" w:hAnsi="Times New Roman" w:cs="Times New Roman"/>
        </w:rPr>
      </w:pPr>
      <w:r w:rsidRPr="00DF3F2B">
        <w:rPr>
          <w:rFonts w:ascii="Times New Roman" w:hAnsi="Times New Roman" w:cs="Times New Roman"/>
        </w:rPr>
        <w:t>Department of Experimental Psychology</w:t>
      </w:r>
    </w:p>
    <w:p w14:paraId="72DCAF30" w14:textId="77777777" w:rsidR="00DF3F2B" w:rsidRPr="00DF3F2B" w:rsidRDefault="00DF3F2B" w:rsidP="00DF3F2B">
      <w:pPr>
        <w:widowControl w:val="0"/>
        <w:autoSpaceDE w:val="0"/>
        <w:autoSpaceDN w:val="0"/>
        <w:adjustRightInd w:val="0"/>
        <w:spacing w:line="480" w:lineRule="auto"/>
        <w:ind w:firstLine="426"/>
        <w:jc w:val="center"/>
        <w:rPr>
          <w:rFonts w:ascii="Times New Roman" w:hAnsi="Times New Roman" w:cs="Times New Roman"/>
        </w:rPr>
      </w:pPr>
      <w:r w:rsidRPr="00DF3F2B">
        <w:rPr>
          <w:rFonts w:ascii="Times New Roman" w:hAnsi="Times New Roman" w:cs="Times New Roman"/>
        </w:rPr>
        <w:t>University of Oxford</w:t>
      </w:r>
    </w:p>
    <w:p w14:paraId="1739C88A" w14:textId="77777777" w:rsidR="00DF3F2B" w:rsidRPr="00DF3F2B" w:rsidRDefault="00DF3F2B" w:rsidP="00DF3F2B">
      <w:pPr>
        <w:spacing w:line="480" w:lineRule="auto"/>
        <w:ind w:firstLine="454"/>
        <w:rPr>
          <w:rFonts w:ascii="Times New Roman" w:hAnsi="Times New Roman" w:cs="Times New Roman"/>
          <w:b/>
        </w:rPr>
      </w:pPr>
    </w:p>
    <w:p w14:paraId="1ECF129A" w14:textId="77777777" w:rsidR="00DF3F2B" w:rsidRPr="00DF3F2B" w:rsidRDefault="00DF3F2B" w:rsidP="00DF3F2B">
      <w:pPr>
        <w:spacing w:line="480" w:lineRule="auto"/>
        <w:jc w:val="center"/>
        <w:rPr>
          <w:rFonts w:ascii="Times New Roman" w:hAnsi="Times New Roman" w:cs="Times New Roman"/>
          <w:b/>
        </w:rPr>
      </w:pPr>
      <w:r w:rsidRPr="00DF3F2B">
        <w:rPr>
          <w:rFonts w:ascii="Times New Roman" w:hAnsi="Times New Roman" w:cs="Times New Roman"/>
          <w:b/>
        </w:rPr>
        <w:t>Authors note</w:t>
      </w:r>
    </w:p>
    <w:p w14:paraId="0A55142A" w14:textId="77777777" w:rsidR="00C245CE" w:rsidRPr="00DF3F2B" w:rsidRDefault="00C245CE" w:rsidP="00C245CE">
      <w:pPr>
        <w:widowControl w:val="0"/>
        <w:autoSpaceDE w:val="0"/>
        <w:autoSpaceDN w:val="0"/>
        <w:adjustRightInd w:val="0"/>
        <w:spacing w:line="480" w:lineRule="auto"/>
        <w:ind w:firstLine="426"/>
        <w:rPr>
          <w:rFonts w:ascii="Times New Roman" w:eastAsia="Times New Roman" w:hAnsi="Times New Roman" w:cs="Times New Roman"/>
          <w:color w:val="000000"/>
          <w:lang w:eastAsia="en-GB"/>
        </w:rPr>
      </w:pPr>
      <w:r w:rsidRPr="00DF3F2B">
        <w:rPr>
          <w:rFonts w:ascii="Times New Roman" w:eastAsia="Times New Roman" w:hAnsi="Times New Roman" w:cs="Times New Roman"/>
          <w:color w:val="000000"/>
          <w:lang w:eastAsia="en-GB"/>
        </w:rPr>
        <w:t>This work was supported by the European Research Council (ERC) under the European Union’s Seventh Framework Programme (FP7/2007–2013)/ERC grant agreement no: [324176].</w:t>
      </w:r>
    </w:p>
    <w:p w14:paraId="45940390" w14:textId="77777777" w:rsidR="00C245CE" w:rsidRPr="00DF3F2B" w:rsidRDefault="00C245CE" w:rsidP="00C245CE">
      <w:pPr>
        <w:spacing w:line="480" w:lineRule="auto"/>
        <w:rPr>
          <w:rFonts w:ascii="Times New Roman" w:hAnsi="Times New Roman" w:cs="Times New Roman"/>
        </w:rPr>
      </w:pPr>
      <w:r w:rsidRPr="00DF3F2B">
        <w:rPr>
          <w:rFonts w:ascii="Times New Roman" w:hAnsi="Times New Roman" w:cs="Times New Roman"/>
        </w:rPr>
        <w:t xml:space="preserve">We would like to thank </w:t>
      </w:r>
      <w:r>
        <w:rPr>
          <w:rFonts w:ascii="Times New Roman" w:hAnsi="Times New Roman" w:cs="Times New Roman"/>
        </w:rPr>
        <w:t xml:space="preserve">Jonas Haslbeck for his input on estimating moderated network models. We would also like to thank the other instructors at the Psychological Networks Amsterdam Winter School (2019) for their feedback on these analyses, and for suggesting a moderated network approach. </w:t>
      </w:r>
    </w:p>
    <w:p w14:paraId="48E0E73D" w14:textId="7CF3394A" w:rsidR="00DF3F2B" w:rsidRPr="00DF3F2B" w:rsidRDefault="00DF3F2B" w:rsidP="00DF3F2B">
      <w:pPr>
        <w:widowControl w:val="0"/>
        <w:autoSpaceDE w:val="0"/>
        <w:autoSpaceDN w:val="0"/>
        <w:adjustRightInd w:val="0"/>
        <w:spacing w:line="480" w:lineRule="auto"/>
        <w:ind w:firstLine="426"/>
        <w:rPr>
          <w:rStyle w:val="Hyperlink"/>
          <w:rFonts w:ascii="Times New Roman" w:hAnsi="Times New Roman" w:cs="Times New Roman"/>
        </w:rPr>
      </w:pPr>
      <w:r w:rsidRPr="00DF3F2B">
        <w:rPr>
          <w:rFonts w:ascii="Times New Roman" w:hAnsi="Times New Roman" w:cs="Times New Roman"/>
        </w:rPr>
        <w:t xml:space="preserve">Correspondence concerning this article should be addressed to </w:t>
      </w:r>
      <w:r w:rsidR="00E262A8" w:rsidRPr="00E262A8">
        <w:rPr>
          <w:rFonts w:ascii="Times New Roman" w:hAnsi="Times New Roman" w:cs="Times New Roman"/>
        </w:rPr>
        <w:t>Sam Parsons, Department of Experimental Psychology, University of Oxford, New Radcliffe House, Radcliffe Observatory Quarter, Oxford, OX2 6AE.</w:t>
      </w:r>
      <w:r w:rsidRPr="00DF3F2B">
        <w:rPr>
          <w:rFonts w:ascii="Times New Roman" w:hAnsi="Times New Roman" w:cs="Times New Roman"/>
        </w:rPr>
        <w:t xml:space="preserve"> Email: </w:t>
      </w:r>
      <w:hyperlink r:id="rId10" w:history="1">
        <w:r w:rsidRPr="00DF3F2B">
          <w:rPr>
            <w:rStyle w:val="Hyperlink"/>
            <w:rFonts w:ascii="Times New Roman" w:hAnsi="Times New Roman" w:cs="Times New Roman"/>
          </w:rPr>
          <w:t>sam.parsons@psy.ox.ac.uk</w:t>
        </w:r>
      </w:hyperlink>
    </w:p>
    <w:p w14:paraId="7713E3FA" w14:textId="66A9B6EB" w:rsidR="00DF3F2B" w:rsidRPr="00DF3F2B" w:rsidRDefault="00C245CE" w:rsidP="00DF3F2B">
      <w:pPr>
        <w:widowControl w:val="0"/>
        <w:autoSpaceDE w:val="0"/>
        <w:autoSpaceDN w:val="0"/>
        <w:adjustRightInd w:val="0"/>
        <w:spacing w:line="480" w:lineRule="auto"/>
        <w:ind w:firstLine="426"/>
        <w:rPr>
          <w:rFonts w:ascii="Times New Roman" w:hAnsi="Times New Roman" w:cs="Times New Roman"/>
        </w:rPr>
      </w:pPr>
      <w:r>
        <w:rPr>
          <w:rFonts w:ascii="Times New Roman" w:hAnsi="Times New Roman" w:cs="Times New Roman"/>
        </w:rPr>
        <w:t xml:space="preserve">The data and code </w:t>
      </w:r>
      <w:r w:rsidR="007F6D84">
        <w:rPr>
          <w:rFonts w:ascii="Times New Roman" w:hAnsi="Times New Roman" w:cs="Times New Roman"/>
        </w:rPr>
        <w:t xml:space="preserve">used for the analyses, and to generate this manuscript </w:t>
      </w:r>
      <w:r>
        <w:rPr>
          <w:rFonts w:ascii="Times New Roman" w:hAnsi="Times New Roman" w:cs="Times New Roman"/>
        </w:rPr>
        <w:t xml:space="preserve">can be found </w:t>
      </w:r>
      <w:commentRangeStart w:id="3"/>
      <w:r>
        <w:rPr>
          <w:rFonts w:ascii="Times New Roman" w:hAnsi="Times New Roman" w:cs="Times New Roman"/>
        </w:rPr>
        <w:t>online</w:t>
      </w:r>
      <w:commentRangeEnd w:id="3"/>
      <w:r>
        <w:rPr>
          <w:rStyle w:val="CommentReference"/>
        </w:rPr>
        <w:commentReference w:id="3"/>
      </w:r>
      <w:r w:rsidR="007F6D84">
        <w:rPr>
          <w:rFonts w:ascii="Times New Roman" w:hAnsi="Times New Roman" w:cs="Times New Roman"/>
        </w:rPr>
        <w:t xml:space="preserve">: </w:t>
      </w:r>
      <w:hyperlink r:id="rId11" w:history="1">
        <w:r w:rsidR="007F6D84">
          <w:rPr>
            <w:rStyle w:val="Hyperlink"/>
          </w:rPr>
          <w:t>https://osf.io/mn5ek/</w:t>
        </w:r>
      </w:hyperlink>
    </w:p>
    <w:p w14:paraId="3A0AA9BF" w14:textId="5CCACCC0" w:rsidR="00FD0CF6" w:rsidRPr="00DF3F2B" w:rsidRDefault="00DB51C4" w:rsidP="00DB51C4">
      <w:pPr>
        <w:spacing w:line="360" w:lineRule="auto"/>
        <w:jc w:val="center"/>
        <w:rPr>
          <w:rFonts w:ascii="Times New Roman" w:hAnsi="Times New Roman" w:cs="Times New Roman"/>
        </w:rPr>
      </w:pPr>
      <w:r w:rsidRPr="00DF3F2B">
        <w:rPr>
          <w:rFonts w:ascii="Times New Roman" w:hAnsi="Times New Roman" w:cs="Times New Roman"/>
          <w:sz w:val="40"/>
          <w:szCs w:val="40"/>
        </w:rPr>
        <w:lastRenderedPageBreak/>
        <w:t>Cognitive correlates of mental health in adolescence: A network analysis approach</w:t>
      </w:r>
    </w:p>
    <w:p w14:paraId="461EC6FF" w14:textId="77777777" w:rsidR="00FD0CF6" w:rsidRPr="00DF3F2B" w:rsidRDefault="00FD0CF6" w:rsidP="00C71827">
      <w:pPr>
        <w:pStyle w:val="Heading1"/>
        <w:spacing w:line="360" w:lineRule="auto"/>
        <w:rPr>
          <w:rFonts w:ascii="Times New Roman" w:hAnsi="Times New Roman" w:cs="Times New Roman"/>
        </w:rPr>
      </w:pPr>
      <w:r w:rsidRPr="00DF3F2B">
        <w:rPr>
          <w:rFonts w:ascii="Times New Roman" w:hAnsi="Times New Roman" w:cs="Times New Roman"/>
        </w:rPr>
        <w:t>Abstract</w:t>
      </w:r>
    </w:p>
    <w:p w14:paraId="1423A04F" w14:textId="0DAFC260" w:rsidR="00FD0CF6" w:rsidRDefault="00B46353" w:rsidP="00C71827">
      <w:pPr>
        <w:spacing w:line="360" w:lineRule="auto"/>
        <w:rPr>
          <w:rFonts w:ascii="Times New Roman" w:hAnsi="Times New Roman" w:cs="Times New Roman"/>
        </w:rPr>
      </w:pPr>
      <w:r>
        <w:rPr>
          <w:rFonts w:ascii="Times New Roman" w:hAnsi="Times New Roman" w:cs="Times New Roman"/>
        </w:rPr>
        <w:t>Background: The Combined Cognitive Bias Hypothesis proposes that emotional information processing biases associate</w:t>
      </w:r>
      <w:r w:rsidR="0048049A">
        <w:rPr>
          <w:rFonts w:ascii="Times New Roman" w:hAnsi="Times New Roman" w:cs="Times New Roman"/>
        </w:rPr>
        <w:t xml:space="preserve"> with each other</w:t>
      </w:r>
      <w:r>
        <w:rPr>
          <w:rFonts w:ascii="Times New Roman" w:hAnsi="Times New Roman" w:cs="Times New Roman"/>
        </w:rPr>
        <w:t xml:space="preserve"> and </w:t>
      </w:r>
      <w:r w:rsidR="0048049A">
        <w:rPr>
          <w:rFonts w:ascii="Times New Roman" w:hAnsi="Times New Roman" w:cs="Times New Roman"/>
        </w:rPr>
        <w:t xml:space="preserve">may </w:t>
      </w:r>
      <w:r>
        <w:rPr>
          <w:rFonts w:ascii="Times New Roman" w:hAnsi="Times New Roman" w:cs="Times New Roman"/>
        </w:rPr>
        <w:t xml:space="preserve">interact to </w:t>
      </w:r>
      <w:r w:rsidR="0048049A">
        <w:rPr>
          <w:rFonts w:ascii="Times New Roman" w:hAnsi="Times New Roman" w:cs="Times New Roman"/>
        </w:rPr>
        <w:t xml:space="preserve">conjointly </w:t>
      </w:r>
      <w:r>
        <w:rPr>
          <w:rFonts w:ascii="Times New Roman" w:hAnsi="Times New Roman" w:cs="Times New Roman"/>
        </w:rPr>
        <w:t xml:space="preserve">influence mental health. </w:t>
      </w:r>
      <w:r w:rsidR="007F6D84">
        <w:rPr>
          <w:rFonts w:ascii="Times New Roman" w:hAnsi="Times New Roman" w:cs="Times New Roman"/>
        </w:rPr>
        <w:t xml:space="preserve">Yet, </w:t>
      </w:r>
      <w:r w:rsidR="000F5D5A" w:rsidRPr="000F5D5A">
        <w:rPr>
          <w:rFonts w:ascii="Times New Roman" w:hAnsi="Times New Roman" w:cs="Times New Roman"/>
        </w:rPr>
        <w:t>little is known about the interrelationships amongst cognitive biases</w:t>
      </w:r>
      <w:r w:rsidR="007F6D84">
        <w:rPr>
          <w:rFonts w:ascii="Times New Roman" w:hAnsi="Times New Roman" w:cs="Times New Roman"/>
        </w:rPr>
        <w:t>, particularly</w:t>
      </w:r>
      <w:r w:rsidR="000F5D5A" w:rsidRPr="000F5D5A">
        <w:rPr>
          <w:rFonts w:ascii="Times New Roman" w:hAnsi="Times New Roman" w:cs="Times New Roman"/>
        </w:rPr>
        <w:t xml:space="preserve"> </w:t>
      </w:r>
      <w:r w:rsidR="000F5D5A">
        <w:rPr>
          <w:rFonts w:ascii="Times New Roman" w:hAnsi="Times New Roman" w:cs="Times New Roman"/>
        </w:rPr>
        <w:t xml:space="preserve">in adolescence. </w:t>
      </w:r>
    </w:p>
    <w:p w14:paraId="1DF5371F" w14:textId="03FB377D" w:rsidR="00F33EB9" w:rsidRDefault="00B46353" w:rsidP="00C71827">
      <w:pPr>
        <w:spacing w:line="360" w:lineRule="auto"/>
        <w:rPr>
          <w:rFonts w:ascii="Times New Roman" w:hAnsi="Times New Roman" w:cs="Times New Roman"/>
        </w:rPr>
      </w:pPr>
      <w:r>
        <w:rPr>
          <w:rFonts w:ascii="Times New Roman" w:hAnsi="Times New Roman" w:cs="Times New Roman"/>
        </w:rPr>
        <w:t>Method: We used data from the CogBIAS longitudinal study (Booth et al. 2017), including 451 adolescents who completed measures of attention, interpretation, and memory bias. We used a moderated network modelling approach to examine</w:t>
      </w:r>
      <w:r w:rsidR="007703B6">
        <w:rPr>
          <w:rFonts w:ascii="Times New Roman" w:hAnsi="Times New Roman" w:cs="Times New Roman"/>
        </w:rPr>
        <w:t xml:space="preserve"> positive</w:t>
      </w:r>
      <w:r>
        <w:rPr>
          <w:rFonts w:ascii="Times New Roman" w:hAnsi="Times New Roman" w:cs="Times New Roman"/>
        </w:rPr>
        <w:t xml:space="preserve"> </w:t>
      </w:r>
      <w:r w:rsidR="00F33EB9">
        <w:rPr>
          <w:rFonts w:ascii="Times New Roman" w:hAnsi="Times New Roman" w:cs="Times New Roman"/>
        </w:rPr>
        <w:t xml:space="preserve">mental health related moderation of the cognitive bias network. </w:t>
      </w:r>
    </w:p>
    <w:p w14:paraId="12A95222" w14:textId="08A76469" w:rsidR="00B46353" w:rsidRDefault="00B46353" w:rsidP="00C71827">
      <w:pPr>
        <w:spacing w:line="360" w:lineRule="auto"/>
        <w:rPr>
          <w:rFonts w:ascii="Times New Roman" w:hAnsi="Times New Roman" w:cs="Times New Roman"/>
        </w:rPr>
      </w:pPr>
      <w:r>
        <w:rPr>
          <w:rFonts w:ascii="Times New Roman" w:hAnsi="Times New Roman" w:cs="Times New Roman"/>
        </w:rPr>
        <w:t xml:space="preserve">Results: </w:t>
      </w:r>
      <w:r w:rsidR="004858EE">
        <w:rPr>
          <w:rFonts w:ascii="Times New Roman" w:hAnsi="Times New Roman" w:cs="Times New Roman"/>
        </w:rPr>
        <w:t>Mental health was directly connected to positive and negative memory biases, and positive interpretation biases, but not negative interpretation biases. Further, w</w:t>
      </w:r>
      <w:r>
        <w:rPr>
          <w:rFonts w:ascii="Times New Roman" w:hAnsi="Times New Roman" w:cs="Times New Roman"/>
        </w:rPr>
        <w:t>e observed some mental health related moderation of the network structure. There was a trend for a less connected network</w:t>
      </w:r>
      <w:r w:rsidR="004858EE">
        <w:rPr>
          <w:rFonts w:ascii="Times New Roman" w:hAnsi="Times New Roman" w:cs="Times New Roman"/>
        </w:rPr>
        <w:t xml:space="preserve"> with increased mental health.</w:t>
      </w:r>
    </w:p>
    <w:p w14:paraId="0F3B6114" w14:textId="2DDA3982" w:rsidR="00B46353" w:rsidRDefault="00B46353" w:rsidP="00C71827">
      <w:pPr>
        <w:spacing w:line="360" w:lineRule="auto"/>
        <w:rPr>
          <w:rFonts w:ascii="Times New Roman" w:hAnsi="Times New Roman" w:cs="Times New Roman"/>
        </w:rPr>
      </w:pPr>
      <w:r>
        <w:rPr>
          <w:rFonts w:ascii="Times New Roman" w:hAnsi="Times New Roman" w:cs="Times New Roman"/>
        </w:rPr>
        <w:t xml:space="preserve">Discussion: </w:t>
      </w:r>
      <w:r w:rsidR="004858EE">
        <w:rPr>
          <w:rFonts w:ascii="Times New Roman" w:hAnsi="Times New Roman" w:cs="Times New Roman"/>
        </w:rPr>
        <w:t>Network approaches allow us to model</w:t>
      </w:r>
      <w:r w:rsidR="00F33EB9">
        <w:rPr>
          <w:rFonts w:ascii="Times New Roman" w:hAnsi="Times New Roman" w:cs="Times New Roman"/>
        </w:rPr>
        <w:t xml:space="preserve"> </w:t>
      </w:r>
      <w:r w:rsidR="004858EE">
        <w:rPr>
          <w:rFonts w:ascii="Times New Roman" w:hAnsi="Times New Roman" w:cs="Times New Roman"/>
        </w:rPr>
        <w:t>complex relationships amongst cognitive biases</w:t>
      </w:r>
      <w:r w:rsidR="00F33EB9">
        <w:rPr>
          <w:rFonts w:ascii="Times New Roman" w:hAnsi="Times New Roman" w:cs="Times New Roman"/>
        </w:rPr>
        <w:t xml:space="preserve"> and develop novel hypotheses for future research. </w:t>
      </w:r>
    </w:p>
    <w:p w14:paraId="01544557" w14:textId="69EB1CDC" w:rsidR="00B46353" w:rsidRDefault="00F33EB9" w:rsidP="00C71827">
      <w:pPr>
        <w:spacing w:line="360" w:lineRule="auto"/>
        <w:rPr>
          <w:rFonts w:ascii="Times New Roman" w:hAnsi="Times New Roman" w:cs="Times New Roman"/>
        </w:rPr>
      </w:pPr>
      <w:r>
        <w:rPr>
          <w:rFonts w:ascii="Times New Roman" w:hAnsi="Times New Roman" w:cs="Times New Roman"/>
        </w:rPr>
        <w:t xml:space="preserve">Preprint: </w:t>
      </w:r>
      <w:commentRangeStart w:id="4"/>
      <w:r>
        <w:rPr>
          <w:rFonts w:ascii="Times New Roman" w:hAnsi="Times New Roman" w:cs="Times New Roman"/>
        </w:rPr>
        <w:t>www…….</w:t>
      </w:r>
      <w:commentRangeEnd w:id="4"/>
      <w:r>
        <w:rPr>
          <w:rStyle w:val="CommentReference"/>
        </w:rPr>
        <w:commentReference w:id="4"/>
      </w:r>
    </w:p>
    <w:p w14:paraId="2E3F5706" w14:textId="77777777" w:rsidR="00B46353" w:rsidRPr="00DF3F2B" w:rsidRDefault="00B46353" w:rsidP="00C71827">
      <w:pPr>
        <w:spacing w:line="360" w:lineRule="auto"/>
        <w:rPr>
          <w:rFonts w:ascii="Times New Roman" w:hAnsi="Times New Roman" w:cs="Times New Roman"/>
        </w:rPr>
      </w:pPr>
    </w:p>
    <w:p w14:paraId="53F68A81" w14:textId="20BDD920" w:rsidR="00C245CE" w:rsidRPr="00DF3F2B" w:rsidRDefault="00C245CE" w:rsidP="00C245CE">
      <w:pPr>
        <w:spacing w:line="480" w:lineRule="auto"/>
        <w:rPr>
          <w:rFonts w:ascii="Times New Roman" w:hAnsi="Times New Roman" w:cs="Times New Roman"/>
        </w:rPr>
      </w:pPr>
      <w:r w:rsidRPr="00DF3F2B">
        <w:rPr>
          <w:rFonts w:ascii="Times New Roman" w:hAnsi="Times New Roman" w:cs="Times New Roman"/>
          <w:b/>
        </w:rPr>
        <w:t>Key words:</w:t>
      </w:r>
      <w:r w:rsidRPr="00DF3F2B">
        <w:rPr>
          <w:rFonts w:ascii="Times New Roman" w:hAnsi="Times New Roman" w:cs="Times New Roman"/>
        </w:rPr>
        <w:t xml:space="preserve"> combined cognitive bias hypothesis, network analysis, adolescent, positive mental health</w:t>
      </w:r>
    </w:p>
    <w:p w14:paraId="35C9C3E0" w14:textId="77777777" w:rsidR="00FD0CF6" w:rsidRPr="00DF3F2B" w:rsidRDefault="00FD0CF6" w:rsidP="00C71827">
      <w:pPr>
        <w:spacing w:line="360" w:lineRule="auto"/>
        <w:rPr>
          <w:rFonts w:ascii="Times New Roman" w:hAnsi="Times New Roman" w:cs="Times New Roman"/>
          <w:sz w:val="40"/>
          <w:szCs w:val="40"/>
        </w:rPr>
      </w:pPr>
      <w:r w:rsidRPr="00DF3F2B">
        <w:rPr>
          <w:rFonts w:ascii="Times New Roman" w:hAnsi="Times New Roman" w:cs="Times New Roman"/>
        </w:rPr>
        <w:br w:type="page"/>
      </w:r>
    </w:p>
    <w:p w14:paraId="186C45AA" w14:textId="77777777" w:rsidR="00FD0CF6" w:rsidRPr="00DF3F2B" w:rsidRDefault="00FD0CF6" w:rsidP="00C71827">
      <w:pPr>
        <w:pStyle w:val="Heading1"/>
        <w:spacing w:line="360" w:lineRule="auto"/>
        <w:rPr>
          <w:rFonts w:ascii="Times New Roman" w:hAnsi="Times New Roman" w:cs="Times New Roman"/>
        </w:rPr>
      </w:pPr>
      <w:r w:rsidRPr="00DF3F2B">
        <w:rPr>
          <w:rFonts w:ascii="Times New Roman" w:hAnsi="Times New Roman" w:cs="Times New Roman"/>
        </w:rPr>
        <w:lastRenderedPageBreak/>
        <w:t>Introduction</w:t>
      </w:r>
    </w:p>
    <w:p w14:paraId="4058947D" w14:textId="7BA3706A" w:rsidR="007D5C70" w:rsidRPr="00DF3F2B" w:rsidRDefault="006E2F24" w:rsidP="00C71827">
      <w:pPr>
        <w:pStyle w:val="Thesisstyle"/>
        <w:spacing w:line="360" w:lineRule="auto"/>
      </w:pPr>
      <w:r w:rsidRPr="00DF3F2B">
        <w:t>Automatic tendencies to selectively process negative, relative to</w:t>
      </w:r>
      <w:r w:rsidR="007D5C70" w:rsidRPr="00DF3F2B">
        <w:t xml:space="preserve"> </w:t>
      </w:r>
      <w:r w:rsidR="007C2589" w:rsidRPr="00DF3F2B">
        <w:t>benign or positive material</w:t>
      </w:r>
      <w:r w:rsidR="007457DC">
        <w:t xml:space="preserve"> and environmental events</w:t>
      </w:r>
      <w:r w:rsidR="007C2589" w:rsidRPr="00DF3F2B">
        <w:t>, have</w:t>
      </w:r>
      <w:r w:rsidR="007D5C70" w:rsidRPr="00DF3F2B">
        <w:t xml:space="preserve"> been</w:t>
      </w:r>
      <w:r w:rsidRPr="00DF3F2B">
        <w:t xml:space="preserve"> associa</w:t>
      </w:r>
      <w:r w:rsidR="007D5C70" w:rsidRPr="00DF3F2B">
        <w:t>ted with anxiety and depression</w:t>
      </w:r>
      <w:r w:rsidR="007C2589" w:rsidRPr="00DF3F2B">
        <w:t xml:space="preserve"> (for reviews, see </w:t>
      </w:r>
      <w:r w:rsidR="007C2589" w:rsidRPr="00DF3F2B">
        <w:fldChar w:fldCharType="begin" w:fldLock="1"/>
      </w:r>
      <w:r w:rsidR="007C2589" w:rsidRPr="00DF3F2B">
        <w:instrText>ADDIN CSL_CITATION { "citationItems" : [ { "id" : "ITEM-1", "itemData" : { "DOI" : "10.1016/j.cpr.2009.11.003", "ISBN" : "02727358", "ISSN" : "02727358", "PMID" : "20005616", "abstract" : "A wealth of research demonstrates attentional biases toward threat in the anxiety disorders. Several models have been advanced to explain these biases in anxiety, yet the mechanisms comprising and mediating the biases remain unclear. In the present article, we review evidence regarding the mechanisms of attentional biases through careful examination of the components of attentional bias, the mechanisms underlying these components, and the stage of information processing during which the biases occur. Facilitated attention, difficulty in disengagement, and attentional avoidance comprise the components of attentional bias. A threat detection mechanism likely underlies facilitated attention, a process that may be neurally centered around the amygdala. Attentional control ability likely underlies difficulty in disengagement, emotion regulation goals likely underlie attentional avoidance, and both of these processes may be neurally centered around prefrontal cortex functioning. The threat detection mechanism may be a mostly automatic process, attentional avoidance may be a mostly strategic process, and difficulty in disengagement may be a mixture of automatic and strategic processing. Recommendations for future research are discussed. ?? 2009 Elsevier Ltd. All rights reserved.", "author" : [ { "dropping-particle" : "", "family" : "Cisler", "given" : "Josh M", "non-dropping-particle" : "", "parse-names" : false, "suffix" : "" }, { "dropping-particle" : "", "family" : "Koster", "given" : "Ernst H W", "non-dropping-particle" : "", "parse-names" : false, "suffix" : "" } ], "container-title" : "Clinical Psychology Review", "id" : "ITEM-1", "issue" : "2", "issued" : { "date-parts" : [ [ "2010" ] ] }, "page" : "203-216", "publisher" : "Elsevier Ltd", "title" : "Mechanisms of attentional biases towards threat in anxiety disorders: An integrative review", "type" : "article-journal", "volume" : "30" }, "uris" : [ "http://www.mendeley.com/documents/?uuid=191e21b6-acaf-4a0b-ae01-3b9d44c1feae" ] }, { "id" : "ITEM-2", "itemData" : { "DOI" : "10.1146/annurev.clinpsy.121208.131305", "ISSN" : "1548-5951", "PMID" : "20192795", "abstract" : "Cognitive theories of depression posit that people's thoughts, inferences, attitudes, and interpretations, and the way in which they attend to and recall information, can increase their risk for depression. Three mechanisms have been implicated in the relation between biased cognitive processing and the dysregulation of emotion in depression: inhibitory processes and deficits in working memory, ruminative responses to negative mood states and negative life events, and the inability to use positive and rewarding stimuli to regulate negative mood. In this review, we present a contemporary characterization of depressive cognition and discuss how different cognitive processes are related not only to each other, but also to emotion dysregulation, the hallmark feature of depression. We conclude that depression is characterized by increased elaboration of negative information, by difficulties disengaging from negative material, and by deficits in cognitive control when processing negative information. We discuss treatment implications of these conclusions and argue that the study of cognitive aspects of depression must be broadened by investigating neural and genetic factors that are related to cognitive dysfunction in this disorder. Such integrative investigations should help us gain a more comprehensive understanding of how cognitive and biological factors interact to affect the onset, maintenance, and course of depression.", "author" : [ { "dropping-particle" : "", "family" : "Gotlib", "given" : "Ian H", "non-dropping-particle" : "", "parse-names" : false, "suffix" : "" }, { "dropping-particle" : "", "family" : "Joormann", "given" : "Jutta", "non-dropping-particle" : "", "parse-names" : false, "suffix" : "" } ], "container-title" : "Annual review of clinical psychology", "id" : "ITEM-2", "issued" : { "date-parts" : [ [ "2010", "1" ] ] }, "page" : "285-312", "title" : "Cognition and depression: current status and future directions.", "type" : "article-journal", "volume" : "6" }, "uris" : [ "http://www.mendeley.com/documents/?uuid=b31d92a5-afe0-42f6-b9e4-d659c18bae90" ] }, { "id" : "ITEM-3", "itemData" : { "DOI" : "10.1146/annurev.ps.45.020194.000325", "author" : [ { "dropping-particle" : "", "family" : "Mathews", "given" : "Andrew", "non-dropping-particle" : "", "parse-names" : false, "suffix" : "" }, { "dropping-particle" : "", "family" : "MacLeod", "given" : "Colin", "non-dropping-particle" : "", "parse-names" : false, "suffix" : "" } ], "container-title" : "Annual review of Psychology", "id" : "ITEM-3", "issued" : { "date-parts" : [ [ "1994" ] ] }, "page" : "25-50", "title" : "Cognitive approaches to emotion and emotional disorders", "type" : "article-journal", "volume" : "45" }, "uris" : [ "http://www.mendeley.com/documents/?uuid=d8f7cf6e-977e-49e1-867f-68af2a3ee6d6" ] }, { "id" : "ITEM-4", "itemData" : { "DOI" : "10.1146/annurev.clinpsy.1.102803.143916", "ISSN" : "1548-5943", "PMID" : "17716086", "abstract" : "A review of recent research on cognitive processing indicates that biases in attention, memory, and interpretation, as well as repetitive negative thoughts, are common across emotional disorders, although they vary in form according to type of disorder. Current cognitive models emphasize specific forms of biased processing, such as variations in the focus of attention or habitual interpretative styles that contribute to the risk of developing particular disorders. As well as predicting risk of emotional disorders, new studies have provided evidence of a causal relationship between processing bias and vulnerability. Beyond merely demonstrating the existence of biased processing, research is thus beginning to explore the cognitive causes of emotional vulnerability, and their modification.", "author" : [ { "dropping-particle" : "", "family" : "Mathews", "given" : "Andrew", "non-dropping-particle" : "", "parse-names" : false, "suffix" : "" }, { "dropping-particle" : "", "family" : "MacLeod", "given" : "Colin", "non-dropping-particle" : "", "parse-names" : false, "suffix" : "" } ], "container-title" : "Annual review of clinical psychology", "id" : "ITEM-4", "issued" : { "date-parts" : [ [ "2005", "1" ] ] }, "page" : "167-95", "title" : "Cognitive vulnerability to emotional disorders.", "type" : "article-journal", "volume" : "1" }, "uris" : [ "http://www.mendeley.com/documents/?uuid=a26d4428-4d4f-45d2-b1be-cdfefdc8cf38" ] } ], "mendeley" : { "formattedCitation" : "(Cisler &amp; Koster, 2010; Gotlib &amp; Joormann, 2010; Mathews &amp; MacLeod, 1994, 2005)", "plainTextFormattedCitation" : "(Cisler &amp; Koster, 2010; Gotlib &amp; Joormann, 2010; Mathews &amp; MacLeod, 1994, 2005)", "previouslyFormattedCitation" : "(Cisler &amp; Koster, 2010; Gotlib &amp; Joormann, 2010; Mathews &amp; MacLeod, 1994, 2005)" }, "properties" : {  }, "schema" : "https://github.com/citation-style-language/schema/raw/master/csl-citation.json" }</w:instrText>
      </w:r>
      <w:r w:rsidR="007C2589" w:rsidRPr="00DF3F2B">
        <w:fldChar w:fldCharType="separate"/>
      </w:r>
      <w:r w:rsidR="007C2589" w:rsidRPr="00DF3F2B">
        <w:rPr>
          <w:noProof/>
        </w:rPr>
        <w:t>Cisler &amp; Koster, 2010; Gotlib &amp; Joormann, 2010; Mathews &amp; MacLeod, 1994, 2005)</w:t>
      </w:r>
      <w:r w:rsidR="007C2589" w:rsidRPr="00DF3F2B">
        <w:fldChar w:fldCharType="end"/>
      </w:r>
      <w:r w:rsidR="007D5C70" w:rsidRPr="00DF3F2B">
        <w:t>. T</w:t>
      </w:r>
      <w:r w:rsidRPr="00DF3F2B">
        <w:t xml:space="preserve">hese biases have been </w:t>
      </w:r>
      <w:r w:rsidR="007D5C70" w:rsidRPr="00DF3F2B">
        <w:t>explored</w:t>
      </w:r>
      <w:r w:rsidRPr="00DF3F2B">
        <w:t xml:space="preserve"> in attention, interpretation of ambiguity, as well as in memory. </w:t>
      </w:r>
      <w:r w:rsidR="008C42D6">
        <w:t>Typically</w:t>
      </w:r>
      <w:r w:rsidR="00D35C00" w:rsidRPr="00DF3F2B">
        <w:t>, s</w:t>
      </w:r>
      <w:r w:rsidRPr="00DF3F2B">
        <w:t>tudies examining selective processing biases in relation to emotional vulnerability have tended to examine a single process in isolation</w:t>
      </w:r>
      <w:r w:rsidR="00885E20">
        <w:t>,</w:t>
      </w:r>
      <w:r w:rsidRPr="00DF3F2B">
        <w:t xml:space="preserve"> with few studies examining more than one bias in a single study </w:t>
      </w:r>
      <w:r w:rsidRPr="00DF3F2B">
        <w:fldChar w:fldCharType="begin" w:fldLock="1"/>
      </w:r>
      <w:r w:rsidRPr="00DF3F2B">
        <w:instrText>ADDIN CSL_CITATION { "citationItems" : [ { "id" : "ITEM-1", "itemData" : { "DOI" : "10.1016/j.beth.2006.02.001", "author" : [ { "dropping-particle" : "", "family" : "Hirsch", "given" : "Colette R", "non-dropping-particle" : "", "parse-names" : false, "suffix" : "" }, { "dropping-particle" : "", "family" : "Clark", "given" : "David M", "non-dropping-particle" : "", "parse-names" : false, "suffix" : "" }, { "dropping-particle" : "", "family" : "Mathews", "given" : "Andrew", "non-dropping-particle" : "", "parse-names" : false, "suffix" : "" } ], "container-title" : "Behaviour Therapy", "id" : "ITEM-1", "issue" : "3", "issued" : { "date-parts" : [ [ "2006" ] ] }, "page" : "223-236", "title" : "Imagery and Interpretations in Social Phobia : Support for the Combined Cognitive Biases Hypothesis", "type" : "article-journal", "volume" : "37" }, "uris" : [ "http://www.mendeley.com/documents/?uuid=56e30532-8f9d-46e2-be0e-dbdac11ec193" ] }, { "id" : "ITEM-2", "itemData" : { "DOI" : "10.10.6/j.cpr.2012.04.003", "abstract" : "Drawing from substantial evidence demonstrating cognitive biases in depression at various stages of information processing (i.e., attention, interpretation, memory, cognitive control), we argue for an approach that considers the interplay among these processes. This paper attempts to apply the combined cognitive bias hypothesis (Hirsch, Mathews, &amp; Clark, 2006) to depression research and reviews competing theoretical frameworks that have guided research in this area. We draw on current findings from behavioral studies on the interplay between depression-related processing biases. These data indicate that various cognitive biases are associated. However, it is not clear whether single or multiple biases are most predictive of depressive symptoms. We conclude this article with theoretical and clinical implications of the current state of research in this field and propose a number of ways in which research on the combined cognitive bias hypothesis can be advanced.", "author" : [ { "dropping-particle" : "", "family" : "Everaert", "given" : "Jonas", "non-dropping-particle" : "", "parse-names" : false, "suffix" : "" }, { "dropping-particle" : "", "family" : "Koster", "given" : "Ernst H W", "non-dropping-particle" : "", "parse-names" : false, "suffix" : "" }, { "dropping-particle" : "", "family" : "Derakshan", "given" : "Nazanin", "non-dropping-particle" : "", "parse-names" : false, "suffix" : "" } ], "container-title" : "Clinical Psychology Review", "id" : "ITEM-2", "issue" : "5", "issued" : { "date-parts" : [ [ "2012" ] ] }, "page" : "1-30", "title" : "The Combined Cognitive Bias Hypothesis in Depression: A State-of-the-art", "type" : "article-journal", "volume" : "32" }, "uris" : [ "http://www.mendeley.com/documents/?uuid=453dea15-fe6e-406f-a55f-667a8715366e" ] } ], "mendeley" : { "formattedCitation" : "(Everaert, Koster, &amp; Derakshan, 2012; Hirsch, Clark, &amp; Mathews, 2006)", "plainTextFormattedCitation" : "(Everaert, Koster, &amp; Derakshan, 2012; Hirsch, Clark, &amp; Mathews, 2006)", "previouslyFormattedCitation" : "(Everaert, Koster, &amp; Derakshan, 2012; Hirsch, Clark, &amp; Mathews, 2006)" }, "properties" : {  }, "schema" : "https://github.com/citation-style-language/schema/raw/master/csl-citation.json" }</w:instrText>
      </w:r>
      <w:r w:rsidRPr="00DF3F2B">
        <w:fldChar w:fldCharType="separate"/>
      </w:r>
      <w:r w:rsidRPr="00DF3F2B">
        <w:rPr>
          <w:noProof/>
        </w:rPr>
        <w:t>(Everaert, Koster, &amp; Derakshan, 2012; Hirsch, Clark, &amp; Mathews, 2006)</w:t>
      </w:r>
      <w:r w:rsidRPr="00DF3F2B">
        <w:fldChar w:fldCharType="end"/>
      </w:r>
      <w:r w:rsidR="00D35C00" w:rsidRPr="00DF3F2B">
        <w:t>.</w:t>
      </w:r>
      <w:r w:rsidRPr="00DF3F2B">
        <w:t xml:space="preserve"> The combined cognitive bias hypothesis (CCBH: </w:t>
      </w:r>
      <w:r w:rsidRPr="00DF3F2B">
        <w:fldChar w:fldCharType="begin" w:fldLock="1"/>
      </w:r>
      <w:r w:rsidRPr="00DF3F2B">
        <w:instrText>ADDIN CSL_CITATION { "citationItems" : [ { "id" : "ITEM-1", "itemData" : { "DOI" : "10.1016/j.beth.2006.02.001", "author" : [ { "dropping-particle" : "", "family" : "Hirsch", "given" : "Colette R", "non-dropping-particle" : "", "parse-names" : false, "suffix" : "" }, { "dropping-particle" : "", "family" : "Clark", "given" : "David M", "non-dropping-particle" : "", "parse-names" : false, "suffix" : "" }, { "dropping-particle" : "", "family" : "Mathews", "given" : "Andrew", "non-dropping-particle" : "", "parse-names" : false, "suffix" : "" } ], "container-title" : "Behaviour Therapy", "id" : "ITEM-1", "issue" : "3", "issued" : { "date-parts" : [ [ "2006" ] ] }, "page" : "223-236", "title" : "Imagery and Interpretations in Social Phobia : Support for the Combined Cognitive Biases Hypothesis", "type" : "article-journal", "volume" : "37" }, "uris" : [ "http://www.mendeley.com/documents/?uuid=56e30532-8f9d-46e2-be0e-dbdac11ec193" ] } ], "mendeley" : { "formattedCitation" : "(Hirsch et al., 2006)", "manualFormatting" : "Hirsch et al., 2006)", "plainTextFormattedCitation" : "(Hirsch et al., 2006)", "previouslyFormattedCitation" : "(Hirsch et al., 2006)" }, "properties" : {  }, "schema" : "https://github.com/citation-style-language/schema/raw/master/csl-citation.json" }</w:instrText>
      </w:r>
      <w:r w:rsidRPr="00DF3F2B">
        <w:fldChar w:fldCharType="separate"/>
      </w:r>
      <w:r w:rsidRPr="00DF3F2B">
        <w:rPr>
          <w:noProof/>
        </w:rPr>
        <w:t>Hirsch et al., 2006)</w:t>
      </w:r>
      <w:r w:rsidRPr="00DF3F2B">
        <w:fldChar w:fldCharType="end"/>
      </w:r>
      <w:r w:rsidRPr="00DF3F2B">
        <w:t>,</w:t>
      </w:r>
      <w:r w:rsidR="008C42D6">
        <w:t xml:space="preserve"> however</w:t>
      </w:r>
      <w:r w:rsidRPr="00DF3F2B">
        <w:t xml:space="preserve">, proposes that cognitive biases </w:t>
      </w:r>
      <w:r w:rsidR="008C42D6">
        <w:t>are unlikely to</w:t>
      </w:r>
      <w:r w:rsidRPr="00DF3F2B">
        <w:t xml:space="preserve"> work in isolation to influence emotional vulnerability, but rather, they influence each other and interact to influence other variables, including emotional vulnerability. For example, increased </w:t>
      </w:r>
      <w:r w:rsidR="005A7D09" w:rsidRPr="00DF3F2B">
        <w:rPr>
          <w:i/>
        </w:rPr>
        <w:t>attention</w:t>
      </w:r>
      <w:r w:rsidRPr="00DF3F2B">
        <w:t xml:space="preserve"> towards </w:t>
      </w:r>
      <w:r w:rsidR="005A7D09" w:rsidRPr="00DF3F2B">
        <w:t>negative</w:t>
      </w:r>
      <w:r w:rsidRPr="00DF3F2B">
        <w:t xml:space="preserve"> stimuli </w:t>
      </w:r>
      <w:r w:rsidR="005A7D09" w:rsidRPr="00DF3F2B">
        <w:t>would be expected to</w:t>
      </w:r>
      <w:r w:rsidRPr="00DF3F2B">
        <w:t xml:space="preserve"> influence </w:t>
      </w:r>
      <w:r w:rsidR="005A7D09" w:rsidRPr="00DF3F2B">
        <w:t>how negatively information is</w:t>
      </w:r>
      <w:r w:rsidRPr="00DF3F2B">
        <w:t xml:space="preserve"> </w:t>
      </w:r>
      <w:r w:rsidRPr="00DF3F2B">
        <w:rPr>
          <w:i/>
        </w:rPr>
        <w:t>interpreted</w:t>
      </w:r>
      <w:r w:rsidR="005A7D09" w:rsidRPr="00DF3F2B">
        <w:t xml:space="preserve">, </w:t>
      </w:r>
      <w:r w:rsidRPr="00DF3F2B">
        <w:t>which</w:t>
      </w:r>
      <w:r w:rsidR="005A7D09" w:rsidRPr="00DF3F2B">
        <w:t xml:space="preserve"> would then</w:t>
      </w:r>
      <w:r w:rsidRPr="00DF3F2B">
        <w:t xml:space="preserve"> influence </w:t>
      </w:r>
      <w:r w:rsidRPr="00DF3F2B">
        <w:rPr>
          <w:i/>
        </w:rPr>
        <w:t>memory</w:t>
      </w:r>
      <w:r w:rsidRPr="00DF3F2B">
        <w:t xml:space="preserve"> for that stimulus. Such a series of causally related negative biases would be expected to propagate emotional vulnerability.</w:t>
      </w:r>
      <w:r w:rsidR="005A7D09" w:rsidRPr="00DF3F2B">
        <w:t xml:space="preserve"> Thus, greater influence of one bias on another may further help to perpetrate a negative cycle of maladaptive cognitive processing related to emotional dysfunction.</w:t>
      </w:r>
      <w:r w:rsidRPr="00DF3F2B">
        <w:t xml:space="preserve"> </w:t>
      </w:r>
    </w:p>
    <w:p w14:paraId="01E3F43A" w14:textId="260776FD" w:rsidR="005E74DF" w:rsidRPr="00DF3F2B" w:rsidRDefault="00552FA6" w:rsidP="005E74DF">
      <w:pPr>
        <w:pStyle w:val="Thesisstyle"/>
        <w:spacing w:line="360" w:lineRule="auto"/>
      </w:pPr>
      <w:r w:rsidRPr="00DF3F2B">
        <w:t>The CCBH has been tested with tasks designed to capture the direct effect of one bias on another.</w:t>
      </w:r>
      <w:r w:rsidR="007D5C70" w:rsidRPr="00DF3F2B">
        <w:t xml:space="preserve"> </w:t>
      </w:r>
      <w:r w:rsidR="004255B1">
        <w:t>O</w:t>
      </w:r>
      <w:r w:rsidR="007D5C70" w:rsidRPr="00DF3F2B">
        <w:t xml:space="preserve">ne study </w:t>
      </w:r>
      <w:r w:rsidR="007D5C70" w:rsidRPr="00DF3F2B">
        <w:fldChar w:fldCharType="begin" w:fldLock="1"/>
      </w:r>
      <w:r w:rsidR="007D5C70" w:rsidRPr="00DF3F2B">
        <w:instrText>ADDIN CSL_CITATION { "citationItems" : [ { "id" : "ITEM-1", "itemData" : { "DOI" : "10.1037/a0035250", "ISSN" : "1931-1516", "PMID" : "24512247", "abstract" : "Emotional biases in attention, interpretation, and memory are viewed as important cognitive processes underlying symptoms of depression. To date, there is a limited understanding of the interplay among these processing biases. This study tested the dependence of memory on depression-related biases in attention and interpretation. Subclinically depressed and nondepressed participants completed a computerized version of the scrambled sentences test (measuring interpretation bias) while their eye movements were recorded (measuring attention bias). This task was followed by an incidental free recall test of previously constructed interpretations (measuring memory bias). Path analysis revealed a good fit for the model in which selective orienting of attention was associated with interpretation bias, which in turn was associated with a congruent bias in memory. Also, a good fit was observed for a path model in which biases in the maintenance of attention and interpretation were associated with memory bias. Both path models attained a superior fit compared with path models without the theorized functional relations among processing biases. These findings enhance understanding of how mechanisms of attention and interpretation regulate what is remembered. As such, they offer support for the combined cognitive biases hypothesis or the notion that emotionally biased cognitive processes are not isolated mechanisms but instead influence each other. Implications for theoretical models and emotion regulation across the spectrum of depressive symptoms are discussed.", "author" : [ { "dropping-particle" : "", "family" : "Everaert", "given" : "Jonas", "non-dropping-particle" : "", "parse-names" : false, "suffix" : "" }, { "dropping-particle" : "", "family" : "Duyck", "given" : "Wouter", "non-dropping-particle" : "", "parse-names" : false, "suffix" : "" }, { "dropping-particle" : "", "family" : "Koster", "given" : "Ernst H W", "non-dropping-particle" : "", "parse-names" : false, "suffix" : "" } ], "container-title" : "Emotion", "id" : "ITEM-1", "issue" : "2", "issued" : { "date-parts" : [ [ "2014", "4" ] ] }, "page" : "331-40", "title" : "Attention, interpretation, and memory biases in subclinical depression: a proof-of-principle test of the combined cognitive biases hypothesis.", "type" : "article-journal", "volume" : "14" }, "uris" : [ "http://www.mendeley.com/documents/?uuid=e7641518-8b53-4ff7-ad28-7fdad5e32162" ] } ], "mendeley" : { "formattedCitation" : "(Everaert, Duyck, &amp; Koster, 2014)", "plainTextFormattedCitation" : "(Everaert, Duyck, &amp; Koster, 2014)", "previouslyFormattedCitation" : "(Everaert, Duyck, &amp; Koster, 2014)" }, "properties" : {  }, "schema" : "https://github.com/citation-style-language/schema/raw/master/csl-citation.json" }</w:instrText>
      </w:r>
      <w:r w:rsidR="007D5C70" w:rsidRPr="00DF3F2B">
        <w:fldChar w:fldCharType="separate"/>
      </w:r>
      <w:r w:rsidR="007D5C70" w:rsidRPr="00DF3F2B">
        <w:rPr>
          <w:noProof/>
        </w:rPr>
        <w:t>(Everaert, Duyck, &amp; Koster, 2014)</w:t>
      </w:r>
      <w:r w:rsidR="007D5C70" w:rsidRPr="00DF3F2B">
        <w:fldChar w:fldCharType="end"/>
      </w:r>
      <w:r w:rsidR="007D5C70" w:rsidRPr="00DF3F2B">
        <w:t xml:space="preserve"> used an eye-tracking modification of a scrambled sentences task </w:t>
      </w:r>
      <w:r w:rsidR="007D5C70" w:rsidRPr="00DF3F2B">
        <w:fldChar w:fldCharType="begin" w:fldLock="1"/>
      </w:r>
      <w:r w:rsidR="007D5C70" w:rsidRPr="00DF3F2B">
        <w:instrText>ADDIN CSL_CITATION { "citationItems" : [ { "id" : "ITEM-1", "itemData" : { "DOI" : "10.1037/0022-3514.75.6.1559", "ISBN" : "0022-3514", "ISSN" : "0022-3514", "PMID" : "9914666", "abstract" : "This research tested the idea that a cognitive vulnerability to depression can be concealed by thought suppression and revealed when cognitive demands undermine mental control. Depressive, at-risk, and nondepressive participants unscrambled sentences that could from either positive or depressive statements. Half of the participants also received a cognitive load. The results indicated that without a load, at-risk participants showed little evidence of depressive thinking, producing a similar rate of positive statements as did nondepressive individuals and a lower percentage of negative statements than did depressive participants. However, the cognitive load caused an increase in at-risk participants' production of negative statements, revealing a previously undetected tendency toward negative thinking that made them resemble depressive participants. As predicted, this effect was especially pronounced among individuals who routinely engaged in thought suppression.", "author" : [ { "dropping-particle" : "", "family" : "Wenzlaff", "given" : "R M", "non-dropping-particle" : "", "parse-names" : false, "suffix" : "" }, { "dropping-particle" : "", "family" : "Bates", "given" : "D E", "non-dropping-particle" : "", "parse-names" : false, "suffix" : "" } ], "container-title" : "Journal of personality and social psychology", "id" : "ITEM-1", "issue" : "6", "issued" : { "date-parts" : [ [ "1998" ] ] }, "page" : "1559-1571", "title" : "Unmasking a cognitive vulnerability to depression: how lapses in mental control reveal depressive thinking.", "type" : "article-journal", "volume" : "75" }, "uris" : [ "http://www.mendeley.com/documents/?uuid=9de4dc75-41dd-47f6-b92e-3f228bd236bd" ] } ], "mendeley" : { "formattedCitation" : "(Wenzlaff &amp; Bates, 1998)", "plainTextFormattedCitation" : "(Wenzlaff &amp; Bates, 1998)", "previouslyFormattedCitation" : "(Wenzlaff &amp; Bates, 1998)" }, "properties" : {  }, "schema" : "https://github.com/citation-style-language/schema/raw/master/csl-citation.json" }</w:instrText>
      </w:r>
      <w:r w:rsidR="007D5C70" w:rsidRPr="00DF3F2B">
        <w:fldChar w:fldCharType="separate"/>
      </w:r>
      <w:r w:rsidR="007D5C70" w:rsidRPr="00DF3F2B">
        <w:rPr>
          <w:noProof/>
        </w:rPr>
        <w:t>(Wenzlaff &amp; Bates, 1998)</w:t>
      </w:r>
      <w:r w:rsidR="007D5C70" w:rsidRPr="00DF3F2B">
        <w:fldChar w:fldCharType="end"/>
      </w:r>
      <w:r w:rsidR="007D5C70" w:rsidRPr="00DF3F2B">
        <w:t>. Gaze fixation time on negative words was used to index attention bias, the ratio of negative to total unscrambled sentences was used to index interpretation bias, and a free recall task was used to index memory bias. Two path models were tested, the first omitted relationships between each of the biases, and the second included paths between the biases.</w:t>
      </w:r>
      <w:r w:rsidRPr="00DF3F2B">
        <w:t xml:space="preserve"> The second model better fit the data, supporting the hypothesis that attention bias influenced interpretation bias, which in turn influenced memory bias. </w:t>
      </w:r>
      <w:r w:rsidR="00D35C00" w:rsidRPr="00DF3F2B">
        <w:t xml:space="preserve">A further study in adults investigated the functional relationships among cognitive biases in a subclinical depressed sample and found that while attentional bias was not directly associated with memory bias, there was an indirect association via interpretation bias </w:t>
      </w:r>
      <w:r w:rsidR="00D35C00" w:rsidRPr="00DF3F2B">
        <w:fldChar w:fldCharType="begin" w:fldLock="1"/>
      </w:r>
      <w:r w:rsidR="00D35C00" w:rsidRPr="00DF3F2B">
        <w:instrText>ADDIN CSL_CITATION { "citationItems" : [ { "id" : "ITEM-1", "itemData" : { "DOI" : "10.1080/02699931.2013.787972", "ISSN" : "1464-0600", "PMID" : "23627259", "abstract" : "Little research has investigated functional relations among attention, interpretation, and memory biases in depressed samples. The present study tested the indirect effect of attention bias on memory through interpretation bias as an intervening variable in a mixed sample of non-depressed and subclinically depressed individuals. Subclinically depressed and non-depressed individuals completed a spatial cueing task (to measure attention bias), followed by a scrambled sentences test (to measure interpretation bias), and an incidental free recall task (to measure memory bias). Bias-corrected bootstrapping yielded evidence for the hypothesised indirect effect model, in that an emotional bias in attention is related to a congruent bias in interpretative choices which are in turn reflected in memory. These findings extend previous research and provide further support for the combined cognitive bias hypothesis in depression. Theoretical and clinical implications of our findings are discussed.", "author" : [ { "dropping-particle" : "", "family" : "Everaert", "given" : "Jonas", "non-dropping-particle" : "", "parse-names" : false, "suffix" : "" }, { "dropping-particle" : "", "family" : "Tierens", "given" : "Marlies", "non-dropping-particle" : "", "parse-names" : false, "suffix" : "" }, { "dropping-particle" : "", "family" : "Uzieblo", "given" : "Kasia", "non-dropping-particle" : "", "parse-names" : false, "suffix" : "" }, { "dropping-particle" : "", "family" : "Koster", "given" : "Ernst H W", "non-dropping-particle" : "", "parse-names" : false, "suffix" : "" } ], "container-title" : "Cognition &amp; emotion", "id" : "ITEM-1", "issue" : "8", "issued" : { "date-parts" : [ [ "2013", "1" ] ] }, "page" : "1450-9", "title" : "The indirect effect of attention bias on memory via interpretation bias: evidence for the combined cognitive bias hypothesis in subclinical depression.", "type" : "article-journal", "volume" : "27" }, "uris" : [ "http://www.mendeley.com/documents/?uuid=7c1b28bd-a330-40ba-b5d8-6a4c428cde24" ] } ], "mendeley" : { "formattedCitation" : "(Everaert, Tierens, Uzieblo, &amp; Koster, 2013)", "plainTextFormattedCitation" : "(Everaert, Tierens, Uzieblo, &amp; Koster, 2013)", "previouslyFormattedCitation" : "(Everaert, Tierens, Uzieblo, &amp; Koster, 2013)" }, "properties" : {  }, "schema" : "https://github.com/citation-style-language/schema/raw/master/csl-citation.json" }</w:instrText>
      </w:r>
      <w:r w:rsidR="00D35C00" w:rsidRPr="00DF3F2B">
        <w:fldChar w:fldCharType="separate"/>
      </w:r>
      <w:r w:rsidR="00D35C00" w:rsidRPr="00DF3F2B">
        <w:rPr>
          <w:noProof/>
        </w:rPr>
        <w:t>(Everaert, Tierens, Uzieblo, &amp; Koster, 2013)</w:t>
      </w:r>
      <w:r w:rsidR="00D35C00" w:rsidRPr="00DF3F2B">
        <w:fldChar w:fldCharType="end"/>
      </w:r>
      <w:r w:rsidR="00D35C00" w:rsidRPr="00DF3F2B">
        <w:t xml:space="preserve">. </w:t>
      </w:r>
      <w:r w:rsidRPr="00DF3F2B">
        <w:t xml:space="preserve">Thus, the results supported the </w:t>
      </w:r>
      <w:r w:rsidR="00D23756" w:rsidRPr="00DF3F2B">
        <w:t>CCBH,</w:t>
      </w:r>
      <w:r w:rsidR="00D75680">
        <w:t xml:space="preserve"> </w:t>
      </w:r>
      <w:r w:rsidR="00B7782C">
        <w:t>showing that</w:t>
      </w:r>
      <w:r w:rsidR="00B7782C" w:rsidRPr="00DF3F2B">
        <w:t xml:space="preserve"> </w:t>
      </w:r>
      <w:r w:rsidRPr="00DF3F2B">
        <w:t>cognitive biases across</w:t>
      </w:r>
      <w:r w:rsidR="00D75680">
        <w:t xml:space="preserve"> different</w:t>
      </w:r>
      <w:r w:rsidRPr="00DF3F2B">
        <w:t xml:space="preserve"> domains </w:t>
      </w:r>
      <w:r w:rsidR="00B7782C">
        <w:t>do not</w:t>
      </w:r>
      <w:r w:rsidRPr="00DF3F2B">
        <w:t xml:space="preserve"> act in isolation. </w:t>
      </w:r>
      <w:r w:rsidR="005E74DF" w:rsidRPr="00DF3F2B">
        <w:t xml:space="preserve">A further study, conducted in adults, concluded that memory bias is likely to be more effectively modified by targeting emotional processing in another domain, such as interpretation bias </w:t>
      </w:r>
      <w:r w:rsidR="005E74DF" w:rsidRPr="00DF3F2B">
        <w:lastRenderedPageBreak/>
        <w:t xml:space="preserve">(Vrijsen, Becker, Rinc, van Oostrom, Specken, Whitmer, &amp; Gotlib, 2014; also see </w:t>
      </w:r>
      <w:r w:rsidR="005E74DF" w:rsidRPr="00DF3F2B">
        <w:fldChar w:fldCharType="begin" w:fldLock="1"/>
      </w:r>
      <w:r w:rsidR="005E74DF" w:rsidRPr="00DF3F2B">
        <w:instrText>ADDIN CSL_CITATION { "citationItems" : [ { "id" : "ITEM-1", "itemData" : { "DOI" : "10.1177/1745691611421205", "ISBN" : "1745-6916", "ISSN" : "1745-6916", "abstract" : "Research conducted within the general paradigm of cognitive bias\\nmodification (CBM) reveals that emotional biases in attention,\\ninterpretation, and memory are not merely associated with emotional\\ndisorders but contribute to them. After briefly describing research on\\nboth emotional biases and their modification, the authors examine\\nsimilarities between CBM paradigms and older experimental paradigms used\\nin research on learning and memory. The techniques and goals of CBM\\nresearch are compared with other approaches to understanding\\ncognition-emotion interactions. From a functional perspective, the CBM\\ntradition reminds us to use experimental tools to evaluate assumptions\\nabout clinical phenomena and, more generally, about causal relationships\\nbetween cognitive processing and emotion.", "author" : [ { "dropping-particle" : "", "family" : "Hertel", "given" : "Paula T", "non-dropping-particle" : "", "parse-names" : false, "suffix" : "" }, { "dropping-particle" : "", "family" : "Mathews", "given" : "Andrew", "non-dropping-particle" : "", "parse-names" : false, "suffix" : "" } ], "container-title" : "Perspectives on Psychological Science", "id" : "ITEM-1", "issue" : "6", "issued" : { "date-parts" : [ [ "2011" ] ] }, "page" : "521-536", "title" : "Cognitive Bias Modification: Past Perspectives, Current Findings, and Future Applications", "type" : "article-journal", "volume" : "6" }, "uris" : [ "http://www.mendeley.com/documents/?uuid=6d047009-a13b-4fee-a5e8-8042f373a0d8" ] } ], "mendeley" : { "formattedCitation" : "(Hertel &amp; Mathews, 2011)", "manualFormatting" : "Hertel &amp; Mathews, 2011)", "plainTextFormattedCitation" : "(Hertel &amp; Mathews, 2011)", "previouslyFormattedCitation" : "(Hertel &amp; Mathews, 2011)" }, "properties" : {  }, "schema" : "https://github.com/citation-style-language/schema/raw/master/csl-citation.json" }</w:instrText>
      </w:r>
      <w:r w:rsidR="005E74DF" w:rsidRPr="00DF3F2B">
        <w:fldChar w:fldCharType="separate"/>
      </w:r>
      <w:r w:rsidR="005E74DF" w:rsidRPr="00DF3F2B">
        <w:rPr>
          <w:noProof/>
        </w:rPr>
        <w:t>Hertel &amp; Mathews, 2011)</w:t>
      </w:r>
      <w:r w:rsidR="005E74DF" w:rsidRPr="00DF3F2B">
        <w:fldChar w:fldCharType="end"/>
      </w:r>
      <w:r w:rsidR="005E74DF" w:rsidRPr="00DF3F2B">
        <w:t xml:space="preserve">. </w:t>
      </w:r>
    </w:p>
    <w:p w14:paraId="395E4843" w14:textId="3882180C" w:rsidR="00C60BE6" w:rsidRPr="00DF3F2B" w:rsidRDefault="00C60BE6" w:rsidP="00C60BE6">
      <w:pPr>
        <w:pStyle w:val="Thesisstyle"/>
        <w:spacing w:line="360" w:lineRule="auto"/>
      </w:pPr>
      <w:r w:rsidRPr="00DF3F2B">
        <w:t>To our knowledge only two studies have examined the combined cognitive bias hypothesis in adolescent sample</w:t>
      </w:r>
      <w:r w:rsidR="00612679">
        <w:t>s</w:t>
      </w:r>
      <w:r w:rsidRPr="00DF3F2B">
        <w:t xml:space="preserve"> </w:t>
      </w:r>
      <w:r w:rsidRPr="00DF3F2B">
        <w:fldChar w:fldCharType="begin" w:fldLock="1"/>
      </w:r>
      <w:r w:rsidRPr="00DF3F2B">
        <w:instrText>ADDIN CSL_CITATION { "citationItems" : [ { "id" : "ITEM-1", "itemData" : { "DOI" : "10.1080/02699931.2017.1304359", "ISSN" : "0269-9931", "PMID" : "28366048", "abstract" : "ABSTRACTThis is the first study to investigate multiple cognitive biases in adolescence simultaneously, to examine whether anxiety and depression are associated with biases in attention and interpretation, and whether these biases are able to predict unique variance in self-reported levels of anxiety and depression. A total of 681 adolescents performed a Dot Probe Task (DPT), an Emotional Visual Search Task (EVST), and an Interpretation Recognition Task. Attention and interpretation biases were significantly correlated with anxiety. Mixed results were reported with regard to depression: evidence was found for an interpretation bias, and for an attention bias as measured with the EVST but not with the DPT. Furthermore, interpretation and attention biases predicted unique variance in anxiety and depression scores. These results indicate that attention and interpretation biases are unique processes in anxiety and depression. They also suggest that anxiety and depression are partly based on similar underlying...", "author" : [ { "dropping-particle" : "", "family" : "Klein", "given" : "Anke M.", "non-dropping-particle" : "", "parse-names" : false, "suffix" : "" }, { "dropping-particle" : "", "family" : "Voogd", "given" : "Leone", "non-dropping-particle" : "de", "parse-names" : false, "suffix" : "" }, { "dropping-particle" : "", "family" : "Wiers", "given" : "Reinout W.", "non-dropping-particle" : "", "parse-names" : false, "suffix" : "" }, { "dropping-particle" : "", "family" : "Salemink", "given" : "Elske", "non-dropping-particle" : "", "parse-names" : false, "suffix" : "" } ], "container-title" : "Cognition and Emotion", "id" : "ITEM-1", "issue" : "August", "issued" : { "date-parts" : [ [ "2017" ] ] }, "page" : "1-9", "title" : "Biases in attention and interpretation in adolescents with varying levels of anxiety and depression", "type" : "article-journal", "volume" : "9931" }, "uris" : [ "http://www.mendeley.com/documents/?uuid=ec751e77-324c-4fb9-92cb-d7d67d887e3c" ] } ], "mendeley" : { "formattedCitation" : "(Klein, de Voogd, Wiers, &amp; Salemink, 2017)", "plainTextFormattedCitation" : "(Klein, de Voogd, Wiers, &amp; Salemink, 2017)", "previouslyFormattedCitation" : "(Klein, de Voogd, Wiers, &amp; Salemink, 2017)" }, "properties" : {  }, "schema" : "https://github.com/citation-style-language/schema/raw/master/csl-citation.json" }</w:instrText>
      </w:r>
      <w:r w:rsidRPr="00DF3F2B">
        <w:fldChar w:fldCharType="separate"/>
      </w:r>
      <w:r w:rsidRPr="00DF3F2B">
        <w:rPr>
          <w:noProof/>
        </w:rPr>
        <w:t>(Klein, de Voogd, Wiers, &amp; Salemink, 2017; Orchard &amp; R</w:t>
      </w:r>
      <w:r w:rsidR="00847DA7">
        <w:rPr>
          <w:noProof/>
        </w:rPr>
        <w:t>e</w:t>
      </w:r>
      <w:r w:rsidRPr="00DF3F2B">
        <w:rPr>
          <w:noProof/>
        </w:rPr>
        <w:t>ynolds, 2018)</w:t>
      </w:r>
      <w:r w:rsidRPr="00DF3F2B">
        <w:fldChar w:fldCharType="end"/>
      </w:r>
      <w:r w:rsidRPr="00DF3F2B">
        <w:t>. Klein et al.</w:t>
      </w:r>
      <w:r w:rsidR="007C2589" w:rsidRPr="00DF3F2B">
        <w:t xml:space="preserve"> (2017)</w:t>
      </w:r>
      <w:r w:rsidRPr="00DF3F2B">
        <w:t xml:space="preserve"> used three cognitive bias measures; an emotional visual search task, a dot-probe task, and the interpretation recognition task for children. The results indicate that each cognitive bias predicted unique variance in anxiety and depression, separately, supporting the CCBH proposition that cognitive biases in different domains contribute separately to emotional vulnerability.</w:t>
      </w:r>
      <w:r w:rsidR="007C2589" w:rsidRPr="00DF3F2B">
        <w:t xml:space="preserve"> </w:t>
      </w:r>
      <w:r w:rsidR="00847DA7">
        <w:t xml:space="preserve">Similarly, a study by </w:t>
      </w:r>
      <w:r w:rsidR="007C2589" w:rsidRPr="00DF3F2B">
        <w:t>Orchard and R</w:t>
      </w:r>
      <w:r w:rsidR="00847DA7">
        <w:t>e</w:t>
      </w:r>
      <w:r w:rsidR="007C2589" w:rsidRPr="00DF3F2B">
        <w:t>ynolds (2018)</w:t>
      </w:r>
      <w:r w:rsidR="00847DA7">
        <w:t xml:space="preserve"> in adolescents showed </w:t>
      </w:r>
      <w:r w:rsidR="007C2589" w:rsidRPr="00DF3F2B">
        <w:t>that the combination of cognitive biases</w:t>
      </w:r>
      <w:r w:rsidR="00847DA7">
        <w:t>, interpretation bias and negative self-evaluation bias,</w:t>
      </w:r>
      <w:r w:rsidR="007C2589" w:rsidRPr="00DF3F2B">
        <w:t xml:space="preserve"> predict</w:t>
      </w:r>
      <w:r w:rsidR="00847DA7">
        <w:t>ed</w:t>
      </w:r>
      <w:r w:rsidR="007C2589" w:rsidRPr="00DF3F2B">
        <w:t xml:space="preserve"> depression severity more strongly than individual biases.</w:t>
      </w:r>
      <w:r w:rsidRPr="00DF3F2B">
        <w:t xml:space="preserve"> </w:t>
      </w:r>
      <w:r w:rsidR="007C2589" w:rsidRPr="00DF3F2B">
        <w:t>Both studies suggest that f</w:t>
      </w:r>
      <w:r w:rsidRPr="00DF3F2B">
        <w:t>urther exploration of adolescent mental health from a CCBH perspective is likely to be highly informative.</w:t>
      </w:r>
    </w:p>
    <w:p w14:paraId="76E38EC9" w14:textId="5B5EF35D" w:rsidR="000A160A" w:rsidRPr="00DF3F2B" w:rsidRDefault="00A8152B" w:rsidP="00EC307A">
      <w:pPr>
        <w:pStyle w:val="Thesisstyle"/>
        <w:spacing w:line="360" w:lineRule="auto"/>
      </w:pPr>
      <w:r>
        <w:t>In addition, m</w:t>
      </w:r>
      <w:r w:rsidR="00D35C00" w:rsidRPr="00DF3F2B">
        <w:t xml:space="preserve">ost relevant to the current study, the CCBH suggests we </w:t>
      </w:r>
      <w:r w:rsidR="00612679">
        <w:t>would expect to</w:t>
      </w:r>
      <w:r w:rsidR="00612679" w:rsidRPr="00DF3F2B">
        <w:t xml:space="preserve"> </w:t>
      </w:r>
      <w:r w:rsidR="00D35C00" w:rsidRPr="00DF3F2B">
        <w:t>observe differences in relationships</w:t>
      </w:r>
      <w:r w:rsidR="002668C5">
        <w:t xml:space="preserve"> among</w:t>
      </w:r>
      <w:r w:rsidR="00D35C00" w:rsidRPr="00DF3F2B">
        <w:t xml:space="preserve"> biases </w:t>
      </w:r>
      <w:r w:rsidR="00612679">
        <w:t>between</w:t>
      </w:r>
      <w:r w:rsidR="00612679" w:rsidRPr="00DF3F2B">
        <w:t xml:space="preserve"> </w:t>
      </w:r>
      <w:r w:rsidR="00D35C00" w:rsidRPr="00DF3F2B">
        <w:t xml:space="preserve">clinical and non-clinical groups. </w:t>
      </w:r>
      <w:r w:rsidR="00953490" w:rsidRPr="00DF3F2B">
        <w:t>The implication is</w:t>
      </w:r>
      <w:r w:rsidR="006E2F24" w:rsidRPr="00DF3F2B">
        <w:t xml:space="preserve"> that the interrelationships and interactions among biases </w:t>
      </w:r>
      <w:r w:rsidR="00953490" w:rsidRPr="00DF3F2B">
        <w:t>themselves</w:t>
      </w:r>
      <w:r w:rsidR="002668C5">
        <w:t xml:space="preserve"> may</w:t>
      </w:r>
      <w:r w:rsidR="00953490" w:rsidRPr="00DF3F2B">
        <w:t xml:space="preserve"> </w:t>
      </w:r>
      <w:r w:rsidR="006E2F24" w:rsidRPr="00DF3F2B">
        <w:t xml:space="preserve">contribute to </w:t>
      </w:r>
      <w:r>
        <w:t>psycho</w:t>
      </w:r>
      <w:r w:rsidR="006E2F24" w:rsidRPr="00DF3F2B">
        <w:t xml:space="preserve">pathology. </w:t>
      </w:r>
      <w:r w:rsidR="003F152F" w:rsidRPr="00DF3F2B">
        <w:t>In one study, the factor structure of cognitive bias measures in attention, inhibition, imagery, and memory were found to differ between a formerly depressed, and</w:t>
      </w:r>
      <w:r w:rsidR="007B0CA7">
        <w:t xml:space="preserve"> a</w:t>
      </w:r>
      <w:r w:rsidR="003F152F" w:rsidRPr="00DF3F2B">
        <w:t xml:space="preserve"> non-clinical sample </w:t>
      </w:r>
      <w:r w:rsidR="003F152F" w:rsidRPr="00DF3F2B">
        <w:fldChar w:fldCharType="begin" w:fldLock="1"/>
      </w:r>
      <w:r w:rsidR="003F152F" w:rsidRPr="00DF3F2B">
        <w:instrText>ADDIN CSL_CITATION { "citationItems" : [ { "id" : "ITEM-1", "itemData" : { "DOI" : "10.1007/s10608-013-9590-8", "ISSN" : "0147-5916", "author" : [ { "dropping-particle" : "", "family" : "Vrijsen", "given" : "Janna N", "non-dropping-particle" : "", "parse-names" : false, "suffix" : "" }, { "dropping-particle" : "", "family" : "Oostrom", "given" : "Iris", "non-dropping-particle" : "van", "parse-names" : false, "suffix" : "" }, { "dropping-particle" : "", "family" : "Isaac", "given" : "Linda", "non-dropping-particle" : "", "parse-names" : false, "suffix" : "" }, { "dropping-particle" : "", "family" : "Becker", "given" : "Eni S", "non-dropping-particle" : "", "parse-names" : false, "suffix" : "" }, { "dropping-particle" : "", "family" : "Speckens", "given" : "Anne", "non-dropping-particle" : "", "parse-names" : false, "suffix" : "" } ], "container-title" : "Cognitive Therapy and Research", "id" : "ITEM-1", "issued" : { "date-parts" : [ [ "2014", "10", "29" ] ] }, "page" : "334-342", "title" : "Coherence Between Attentional and Memory Biases in Sad and Formerly Depressed Individuals", "type" : "article-journal", "volume" : "38" }, "uris" : [ "http://www.mendeley.com/documents/?uuid=df8fef61-ea6a-4b46-beb3-54ce4ce719fa" ] } ], "mendeley" : { "formattedCitation" : "(Vrijsen et al., 2014)", "plainTextFormattedCitation" : "(Vrijsen et al., 2014)", "previouslyFormattedCitation" : "(Vrijsen et al., 2014)" }, "properties" : {  }, "schema" : "https://github.com/citation-style-language/schema/raw/master/csl-citation.json" }</w:instrText>
      </w:r>
      <w:r w:rsidR="003F152F" w:rsidRPr="00DF3F2B">
        <w:fldChar w:fldCharType="separate"/>
      </w:r>
      <w:r w:rsidR="003F152F" w:rsidRPr="00DF3F2B">
        <w:rPr>
          <w:noProof/>
        </w:rPr>
        <w:t>(</w:t>
      </w:r>
      <w:r w:rsidR="003F152F" w:rsidRPr="00DF3F2B">
        <w:fldChar w:fldCharType="begin" w:fldLock="1"/>
      </w:r>
      <w:r w:rsidR="003F152F" w:rsidRPr="00DF3F2B">
        <w:instrText>ADDIN CSL_CITATION { "citationItems" : [ { "id" : "ITEM-1", "itemData" : { "DOI" : "10.1007/s10608-013-9590-8", "ISSN" : "0147-5916", "author" : [ { "dropping-particle" : "", "family" : "Vrijsen", "given" : "Janna N", "non-dropping-particle" : "", "parse-names" : false, "suffix" : "" }, { "dropping-particle" : "", "family" : "Oostrom", "given" : "Iris", "non-dropping-particle" : "van", "parse-names" : false, "suffix" : "" }, { "dropping-particle" : "", "family" : "Isaac", "given" : "Linda", "non-dropping-particle" : "", "parse-names" : false, "suffix" : "" }, { "dropping-particle" : "", "family" : "Becker", "given" : "Eni S", "non-dropping-particle" : "", "parse-names" : false, "suffix" : "" }, { "dropping-particle" : "", "family" : "Speckens", "given" : "Anne", "non-dropping-particle" : "", "parse-names" : false, "suffix" : "" } ], "container-title" : "Cognitive Therapy and Research", "id" : "ITEM-1", "issued" : { "date-parts" : [ [ "2014", "10", "29" ] ] }, "page" : "334-342", "title" : "Coherence Between Attentional and Memory Biases in Sad and Formerly Depressed Individuals", "type" : "article-journal", "volume" : "38" }, "uris" : [ "http://www.mendeley.com/documents/?uuid=df8fef61-ea6a-4b46-beb3-54ce4ce719fa" ] } ], "mendeley" : { "formattedCitation" : "(Vrijsen, van Oostrom, Isaac, Becker, &amp; Speckens, 2014)", "manualFormatting" : "(Vrijsen, van Oostrom, Isaac, Becker, &amp; Speckens, 2014", "plainTextFormattedCitation" : "(Vrijsen, van Oostrom, Isaac, Becker, &amp; Speckens, 2014)", "previouslyFormattedCitation" : "(Vrijsen, van Oostrom, Isaac, Becker, &amp; Speckens, 2014)" }, "properties" : {  }, "schema" : "https://github.com/citation-style-language/schema/raw/master/csl-citation.json" }</w:instrText>
      </w:r>
      <w:r w:rsidR="003F152F" w:rsidRPr="00DF3F2B">
        <w:fldChar w:fldCharType="separate"/>
      </w:r>
      <w:r w:rsidR="003F152F" w:rsidRPr="00DF3F2B">
        <w:rPr>
          <w:noProof/>
        </w:rPr>
        <w:t>Vrijsen, van Oostrom, Isaac, Becker, &amp; Speckens, 2014</w:t>
      </w:r>
      <w:r w:rsidR="003F152F" w:rsidRPr="00DF3F2B">
        <w:fldChar w:fldCharType="end"/>
      </w:r>
      <w:r w:rsidR="003F152F" w:rsidRPr="00DF3F2B">
        <w:rPr>
          <w:noProof/>
        </w:rPr>
        <w:t>)</w:t>
      </w:r>
      <w:r w:rsidR="003F152F" w:rsidRPr="00DF3F2B">
        <w:fldChar w:fldCharType="end"/>
      </w:r>
      <w:r w:rsidR="003F152F" w:rsidRPr="00DF3F2B">
        <w:t>. Coherence between attention and memory bias was found in the non-clinical sample, but not in the formerly depressed sample. This suggests that relationships among cognitive biases may differ between vulnerable and less-vulnerable groups</w:t>
      </w:r>
      <w:r w:rsidR="00953490" w:rsidRPr="00DF3F2B">
        <w:t>, in support of the CCBH</w:t>
      </w:r>
      <w:r w:rsidR="003F152F" w:rsidRPr="00DF3F2B">
        <w:t xml:space="preserve">. </w:t>
      </w:r>
      <w:bookmarkStart w:id="5" w:name="_Toc498603506"/>
      <w:r w:rsidR="005A3BFC">
        <w:t xml:space="preserve">In the present study, we examine these interrelationships in a </w:t>
      </w:r>
      <w:r w:rsidR="007C6B8B">
        <w:t>normative</w:t>
      </w:r>
      <w:r w:rsidR="005A3BFC">
        <w:t xml:space="preserve"> sample of adolescents</w:t>
      </w:r>
      <w:r w:rsidR="007C6B8B">
        <w:t xml:space="preserve"> using a standardized measure of mental health ranging from languishing to flourishing</w:t>
      </w:r>
      <w:r w:rsidR="00D32552">
        <w:t xml:space="preserve"> (Keyes, 2002; 2005)</w:t>
      </w:r>
      <w:r w:rsidR="005A3BFC">
        <w:t xml:space="preserve">. </w:t>
      </w:r>
    </w:p>
    <w:p w14:paraId="02AD794B" w14:textId="7B2EDAE7" w:rsidR="006E2F24" w:rsidRPr="00DF3F2B" w:rsidRDefault="006E2F24" w:rsidP="00C71827">
      <w:pPr>
        <w:pStyle w:val="Heading3"/>
        <w:spacing w:line="360" w:lineRule="auto"/>
        <w:rPr>
          <w:rFonts w:ascii="Times New Roman" w:hAnsi="Times New Roman" w:cs="Times New Roman"/>
        </w:rPr>
      </w:pPr>
      <w:r w:rsidRPr="00DF3F2B">
        <w:rPr>
          <w:rFonts w:ascii="Times New Roman" w:hAnsi="Times New Roman" w:cs="Times New Roman"/>
        </w:rPr>
        <w:t>Psychological Network approaches</w:t>
      </w:r>
      <w:bookmarkEnd w:id="5"/>
    </w:p>
    <w:p w14:paraId="557441B3" w14:textId="2A500866" w:rsidR="0096338E" w:rsidRPr="00DF3F2B" w:rsidRDefault="004F7BA8" w:rsidP="004F7BA8">
      <w:pPr>
        <w:spacing w:line="360" w:lineRule="auto"/>
        <w:rPr>
          <w:rFonts w:ascii="Times New Roman" w:hAnsi="Times New Roman" w:cs="Times New Roman"/>
        </w:rPr>
      </w:pPr>
      <w:r w:rsidRPr="00DF3F2B">
        <w:rPr>
          <w:rFonts w:ascii="Times New Roman" w:hAnsi="Times New Roman" w:cs="Times New Roman"/>
        </w:rPr>
        <w:t xml:space="preserve">The CCBH has a striking overlap with a psychological network approach to emotional disorders. </w:t>
      </w:r>
      <w:r w:rsidR="0096338E" w:rsidRPr="00DF3F2B">
        <w:rPr>
          <w:rFonts w:ascii="Times New Roman" w:hAnsi="Times New Roman" w:cs="Times New Roman"/>
        </w:rPr>
        <w:t xml:space="preserve">A network perspective on psychopathology views emotional disorders, such as anxiety and depression, as a system of interacting symptoms </w:t>
      </w:r>
      <w:r w:rsidR="0096338E" w:rsidRPr="00DF3F2B">
        <w:rPr>
          <w:rFonts w:ascii="Times New Roman" w:hAnsi="Times New Roman" w:cs="Times New Roman"/>
        </w:rPr>
        <w:fldChar w:fldCharType="begin" w:fldLock="1"/>
      </w:r>
      <w:r w:rsidR="0096338E" w:rsidRPr="00DF3F2B">
        <w:rPr>
          <w:rFonts w:ascii="Times New Roman" w:hAnsi="Times New Roman" w:cs="Times New Roman"/>
        </w:rPr>
        <w:instrText>ADDIN CSL_CITATION { "citationItems" : [ { "id" : "ITEM-1", "itemData" : { "DOI" : "10.1007/s00127-016-1319-z", "ISBN" : "9788578110796", "ISSN" : "09337954", "PMID" : "25246403", "author" : [ { "dropping-particle" : "", "family" : "Fried", "given" : "Eiko I.", "non-dropping-particle" : "", "parse-names" : false, "suffix" : "" }, { "dropping-particle" : "", "family" : "Borkulo", "given" : "Claudia D.", "non-dropping-particle" : "van", "parse-names" : false, "suffix" : "" }, { "dropping-particle" : "", "family" : "Cramer", "given" : "Ang??lique O.J.", "non-dropping-particle" : "", "parse-names" : false, "suffix" : "" }, { "dropping-particle" : "", "family" : "Boschloo", "given" : "Lynn", "non-dropping-particle" : "", "parse-names" : false, "suffix" : "" }, { "dropping-particle" : "", "family" : "Schoevers", "given" : "Robert A.", "non-dropping-particle" : "", "parse-names" : false, "suffix" : "" }, { "dropping-particle" : "", "family" : "Borsboom", "given" : "Denny", "non-dropping-particle" : "", "parse-names" : false, "suffix" : "" } ], "container-title" : "Social Psychiatry and Psychiatric Epidemiology", "id" : "ITEM-1", "issue" : "1", "issued" : { "date-parts" : [ [ "2017" ] ] }, "title" : "Mental disorders as networks of problems: a review of recent insights", "type" : "article-journal", "volume" : "52" }, "uris" : [ "http://www.mendeley.com/documents/?uuid=362ef799-d5cf-4314-8705-05372de995ba" ] }, { "id" : "ITEM-2", "itemData" : { "DOI" : "10.1080/17437199.2017.1306718", "ISSN" : "1743-7199", "author" : [ { "dropping-particle" : "", "family" : "Fried", "given" : "Eiko I.", "non-dropping-particle" : "", "parse-names" : false, "suffix" : "" } ], "container-title" : "Health Psychology Review", "id" : "ITEM-2", "issue" : "2", "issued" : { "date-parts" : [ [ "2017" ] ] }, "page" : "130-134", "publisher" : "Taylor &amp; Francis", "title" : "What are psychological constructs? On the nature and statistical modelling of emotions, intelligence, personality traits and mental disorders", "type" : "article-journal", "volume" : "11" }, "uris" : [ "http://www.mendeley.com/documents/?uuid=3ce4dd0c-7b6b-4911-aecc-e2a45bc631ea" ] } ], "mendeley" : { "formattedCitation" : "(Fried, 2017; Fried et al., 2017)", "plainTextFormattedCitation" : "(Fried, 2017; Fried et al., 2017)", "previouslyFormattedCitation" : "(Fried, 2017; Fried et al., 2017)" }, "properties" : {  }, "schema" : "https://github.com/citation-style-language/schema/raw/master/csl-citation.json" }</w:instrText>
      </w:r>
      <w:r w:rsidR="0096338E" w:rsidRPr="00DF3F2B">
        <w:rPr>
          <w:rFonts w:ascii="Times New Roman" w:hAnsi="Times New Roman" w:cs="Times New Roman"/>
        </w:rPr>
        <w:fldChar w:fldCharType="separate"/>
      </w:r>
      <w:r w:rsidR="0096338E" w:rsidRPr="00DF3F2B">
        <w:rPr>
          <w:rFonts w:ascii="Times New Roman" w:hAnsi="Times New Roman" w:cs="Times New Roman"/>
          <w:noProof/>
        </w:rPr>
        <w:t>(Fried, 2017; Fried et al., 2017)</w:t>
      </w:r>
      <w:r w:rsidR="0096338E" w:rsidRPr="00DF3F2B">
        <w:rPr>
          <w:rFonts w:ascii="Times New Roman" w:hAnsi="Times New Roman" w:cs="Times New Roman"/>
        </w:rPr>
        <w:fldChar w:fldCharType="end"/>
      </w:r>
      <w:r w:rsidR="0096338E" w:rsidRPr="00DF3F2B">
        <w:rPr>
          <w:rFonts w:ascii="Times New Roman" w:hAnsi="Times New Roman" w:cs="Times New Roman"/>
        </w:rPr>
        <w:t xml:space="preserve">. As such, rather than individual symptoms acting alone to influence a disorder, the interrelations </w:t>
      </w:r>
      <w:r w:rsidR="00900297">
        <w:rPr>
          <w:rFonts w:ascii="Times New Roman" w:hAnsi="Times New Roman" w:cs="Times New Roman"/>
        </w:rPr>
        <w:t>among</w:t>
      </w:r>
      <w:r w:rsidR="00900297" w:rsidRPr="00DF3F2B">
        <w:rPr>
          <w:rFonts w:ascii="Times New Roman" w:hAnsi="Times New Roman" w:cs="Times New Roman"/>
        </w:rPr>
        <w:t xml:space="preserve"> </w:t>
      </w:r>
      <w:r w:rsidR="0096338E" w:rsidRPr="00DF3F2B">
        <w:rPr>
          <w:rFonts w:ascii="Times New Roman" w:hAnsi="Times New Roman" w:cs="Times New Roman"/>
        </w:rPr>
        <w:t xml:space="preserve">them also play a key role. Borsboom and colleagues have been the </w:t>
      </w:r>
      <w:r w:rsidR="0096338E" w:rsidRPr="00DF3F2B">
        <w:rPr>
          <w:rFonts w:ascii="Times New Roman" w:hAnsi="Times New Roman" w:cs="Times New Roman"/>
        </w:rPr>
        <w:lastRenderedPageBreak/>
        <w:t xml:space="preserve">driving force behind initiating network analyses in clinical psychology </w:t>
      </w:r>
      <w:r w:rsidR="0096338E" w:rsidRPr="00DF3F2B">
        <w:rPr>
          <w:rFonts w:ascii="Times New Roman" w:hAnsi="Times New Roman" w:cs="Times New Roman"/>
        </w:rPr>
        <w:fldChar w:fldCharType="begin" w:fldLock="1"/>
      </w:r>
      <w:r w:rsidR="0096338E" w:rsidRPr="00DF3F2B">
        <w:rPr>
          <w:rFonts w:ascii="Times New Roman" w:hAnsi="Times New Roman" w:cs="Times New Roman"/>
        </w:rPr>
        <w:instrText>ADDIN CSL_CITATION { "citationItems" : [ { "id" : "ITEM-1", "itemData" : { "DOI" : "10.1016/j.newideapsych.2011.02.007", "ISBN" : "0732-118X", "ISSN" : "0732118X", "abstract" : "In psychological measurement, two interpretations of measurement systems have been developed: the reflective interpretation, in which the measured attribute is conceptualized as the common cause of the observables, and the formative interpretation, in which the measured attribute is seen as the common effect of the observables. We advocate a third interpretation, in which attributes are conceptualized as systems of causally coupled (observable) variables. In such a view, a construct like 'depression' is not seen as a latent variable that underlies symptoms like 'lack of sleep' or 'fatigue', and neither as a composite constructed out of these symptoms, but as a system of causal relations between the symptoms themselves (e.g., lack of sleep ??? fatigue, etc.). We discuss methodological strategies to investigate such systems as well as theoretical consequences that bear on the question in which sense such a construct could be interpreted as real. ?? 2011 Elsevier Ltd.", "author" : [ { "dropping-particle" : "", "family" : "Schmittmann", "given" : "Verena D.", "non-dropping-particle" : "", "parse-names" : false, "suffix" : "" }, { "dropping-particle" : "", "family" : "Cramer", "given" : "Ang??lique O J", "non-dropping-particle" : "", "parse-names" : false, "suffix" : "" }, { "dropping-particle" : "", "family" : "Waldorp", "given" : "Lourens J.", "non-dropping-particle" : "", "parse-names" : false, "suffix" : "" }, { "dropping-particle" : "", "family" : "Epskamp", "given" : "Sacha", "non-dropping-particle" : "", "parse-names" : false, "suffix" : "" }, { "dropping-particle" : "", "family" : "Kievit", "given" : "Rogier A.", "non-dropping-particle" : "", "parse-names" : false, "suffix" : "" }, { "dropping-particle" : "", "family" : "Borsboom", "given" : "Denny", "non-dropping-particle" : "", "parse-names" : false, "suffix" : "" } ], "container-title" : "New Ideas in Psychology", "id" : "ITEM-1", "issue" : "1", "issued" : { "date-parts" : [ [ "2013" ] ] }, "page" : "43-53", "publisher" : "Elsevier Ltd", "title" : "Deconstructing the construct: A network perspective on psychological phenomena", "type" : "article-journal", "volume" : "31" }, "uris" : [ "http://www.mendeley.com/documents/?uuid=214a773a-0942-4079-a058-6e1d948ec9ad" ] }, { "id" : "ITEM-2", "itemData" : { "DOI" : "10.1371/journal.pone.0027407", "ISBN" : "1932-6203 (Electronic)\\r1932-6203 (Linking)", "ISSN" : "19326203", "PMID" : "22114671", "abstract" : "BACKGROUND: Mental disorders are highly comorbid: people having one disorder are likely to have another as well. We explain empirical comorbidity patterns based on a network model of psychiatric symptoms, derived from an analysis of symptom overlap in the Diagnostic and Statistical Manual of Mental Disorders-IV (DSM-IV). PRINCIPAL FINDINGS: We show that a) half of the symptoms in the DSM-IV network are connected, b) the architecture of these connections conforms to a small world structure, featuring a high degree of clustering but a short average path length, and c) distances between disorders in this structure predict empirical comorbidity rates. Network simulations of Major Depressive Episode and Generalized Anxiety Disorder show that the model faithfully reproduces empirical population statistics for these disorders. CONCLUSIONS: In the network model, mental disorders are inherently complex. This explains the limited successes of genetic, neuroscientific, and etiological approaches to unravel their causes. We outline a psychosystems approach to investigate the structure and dynamics of mental disorders.", "author" : [ { "dropping-particle" : "", "family" : "Borsboom", "given" : "Denny", "non-dropping-particle" : "", "parse-names" : false, "suffix" : "" }, { "dropping-particle" : "", "family" : "Cramer", "given" : "Ang\u00e9lique O.J.", "non-dropping-particle" : "", "parse-names" : false, "suffix" : "" }, { "dropping-particle" : "", "family" : "Schmittmann", "given" : "Verena D.", "non-dropping-particle" : "", "parse-names" : false, "suffix" : "" }, { "dropping-particle" : "", "family" : "Epskamp", "given" : "Sacha", "non-dropping-particle" : "", "parse-names" : false, "suffix" : "" }, { "dropping-particle" : "", "family" : "Waldorp", "given" : "Lourens J.", "non-dropping-particle" : "", "parse-names" : false, "suffix" : "" } ], "container-title" : "PLoS ONE", "id" : "ITEM-2", "issue" : "11", "issued" : { "date-parts" : [ [ "2011" ] ] }, "title" : "The Small World of Psychopathology", "type" : "article-journal", "volume" : "6" }, "uris" : [ "http://www.mendeley.com/documents/?uuid=9dce94d8-b00f-4e79-b76d-9b4833e0ba74" ] } ], "mendeley" : { "formattedCitation" : "(Borsboom, Cramer, Schmittmann, Epskamp, &amp; Waldorp, 2011; Schmittmann et al., 2013)", "plainTextFormattedCitation" : "(Borsboom, Cramer, Schmittmann, Epskamp, &amp; Waldorp, 2011; Schmittmann et al., 2013)", "previouslyFormattedCitation" : "(Borsboom, Cramer, Schmittmann, Epskamp, &amp; Waldorp, 2011; Schmittmann et al., 2013)" }, "properties" : {  }, "schema" : "https://github.com/citation-style-language/schema/raw/master/csl-citation.json" }</w:instrText>
      </w:r>
      <w:r w:rsidR="0096338E" w:rsidRPr="00DF3F2B">
        <w:rPr>
          <w:rFonts w:ascii="Times New Roman" w:hAnsi="Times New Roman" w:cs="Times New Roman"/>
        </w:rPr>
        <w:fldChar w:fldCharType="separate"/>
      </w:r>
      <w:r w:rsidR="0096338E" w:rsidRPr="00DF3F2B">
        <w:rPr>
          <w:rFonts w:ascii="Times New Roman" w:hAnsi="Times New Roman" w:cs="Times New Roman"/>
          <w:noProof/>
        </w:rPr>
        <w:t>(Borsboom, Cramer, Schmittmann, Epskamp, &amp; Waldorp, 2011; Schmittmann et al., 2013)</w:t>
      </w:r>
      <w:r w:rsidR="0096338E" w:rsidRPr="00DF3F2B">
        <w:rPr>
          <w:rFonts w:ascii="Times New Roman" w:hAnsi="Times New Roman" w:cs="Times New Roman"/>
        </w:rPr>
        <w:fldChar w:fldCharType="end"/>
      </w:r>
      <w:r w:rsidR="0096338E" w:rsidRPr="00DF3F2B">
        <w:rPr>
          <w:rFonts w:ascii="Times New Roman" w:hAnsi="Times New Roman" w:cs="Times New Roman"/>
        </w:rPr>
        <w:t xml:space="preserve">, and this has resulted in </w:t>
      </w:r>
      <w:r w:rsidRPr="00DF3F2B">
        <w:rPr>
          <w:rFonts w:ascii="Times New Roman" w:hAnsi="Times New Roman" w:cs="Times New Roman"/>
        </w:rPr>
        <w:t>the</w:t>
      </w:r>
      <w:r w:rsidR="0096338E" w:rsidRPr="00DF3F2B">
        <w:rPr>
          <w:rFonts w:ascii="Times New Roman" w:hAnsi="Times New Roman" w:cs="Times New Roman"/>
        </w:rPr>
        <w:t xml:space="preserve"> application of network analysis approaches to psychopathology (e.g. </w:t>
      </w:r>
      <w:r w:rsidR="0096338E" w:rsidRPr="00DF3F2B">
        <w:rPr>
          <w:rFonts w:ascii="Times New Roman" w:hAnsi="Times New Roman" w:cs="Times New Roman"/>
        </w:rPr>
        <w:fldChar w:fldCharType="begin" w:fldLock="1"/>
      </w:r>
      <w:r w:rsidR="0096338E" w:rsidRPr="00DF3F2B">
        <w:rPr>
          <w:rFonts w:ascii="Times New Roman" w:hAnsi="Times New Roman" w:cs="Times New Roman"/>
        </w:rPr>
        <w:instrText>ADDIN CSL_CITATION { "citationItems" : [ { "id" : "ITEM-1", "itemData" : { "DOI" : "10.1146/annurev-clinpsy-050212-185608", "ISBN" : "1548-5943", "ISSN" : "1548-5943", "PMID" : "23537483", "abstract" : "In network approaches to psychopathology, disorders result from the causal interplay between symptoms (e.g., worry \u2192 insomnia \u2192 fatigue), possibly involving feedback loops (e.g., a person may engage in substance abuse to forget the problems that arose due to substance abuse). The present review examines methodologies suited to identify such symptom networks and discusses network analysis techniques that may be used to extract clinically and scientifically useful information from such networks (e.g., which symptom is most central in a person's network). The authors also show how network analysis techniques may be used to construct simulation models that mimic symptom dynamics. Network approaches naturally explain the limited success of traditional research strategies, which are typically based on the idea that symptoms are manifestations of some common underlying factor, while offering promising methodological alternatives. In addition, these techniques may offer possibilities to guide and evaluate therape...", "author" : [ { "dropping-particle" : "", "family" : "Borsboom", "given" : "Denny", "non-dropping-particle" : "", "parse-names" : false, "suffix" : "" }, { "dropping-particle" : "", "family" : "Cramer", "given" : "Ang\u00e9lique O.J.", "non-dropping-particle" : "", "parse-names" : false, "suffix" : "" } ], "container-title" : "Annual Review of Clinical Psychology", "id" : "ITEM-1", "issue" : "1", "issued" : { "date-parts" : [ [ "2013" ] ] }, "page" : "91-121", "title" : "Network Analysis: An Integrative Approach to the Structure of Psychopathology", "type" : "article-journal", "volume" : "9" }, "uris" : [ "http://www.mendeley.com/documents/?uuid=60f7f535-2198-4544-9d8c-e45e3e044e48" ] }, { "id" : "ITEM-2", "itemData" : { "DOI" : "10.1177/2167702617702717", "ISBN" : "2167702617702", "ISSN" : "2167-7026", "author" : [ { "dropping-particle" : "", "family" : "Bernstein", "given" : "Emily E.", "non-dropping-particle" : "", "parse-names" : false, "suffix" : "" }, { "dropping-particle" : "", "family" : "Heeren", "given" : "Alexandre", "non-dropping-particle" : "", "parse-names" : false, "suffix" : "" }, { "dropping-particle" : "", "family" : "McNally", "given" : "Richard J.", "non-dropping-particle" : "", "parse-names" : false, "suffix" : "" } ], "container-title" : "Clinical Psychological Science", "id" : "ITEM-2", "issued" : { "date-parts" : [ [ "2017" ] ] }, "page" : "1-11", "title" : "Unpacking Rumination and Executive Control: A Network Perspective", "type" : "article-journal" }, "uris" : [ "http://www.mendeley.com/documents/?uuid=b7788e7f-5cb8-41ae-9e5d-4a041d247b4b" ] }, { "id" : "ITEM-3", "itemData" : { "DOI" : "10.1016/j.janxdis.2016.06.009", "ISSN" : "18737897", "abstract" : "Cognitive models posit that social anxiety disorder (SAD) is associated with and maintained by biased attention allocation vis-\u00e0-vis social threat. However, over the last decade, there has been intense debate regarding whether AB in SAD results from preferential engagement with or difficulty in disengaging from social threat. Further, recent evidence suggests that AB may merely result from top-down attentional impairments vis-\u00e0-vis non-emotional material. Consequently, uncertainty still abounds regarding both the relative importance and the mutual interactions of these different processes and SAD symptoms. Inspired by novel network approaches to psychopathology that conceptualize symptoms as complex dynamic systems of mutually interacting variables, we computed weighted directed networks to investigate potential causal relations among laboratory measures of attentional components and symptoms of social anxiety disorder. Global and local connectivity of network structures revealed that the three most central variables were the orienting component of attention as well as both avoidance and fear of social situations. Neither preferential attention engagement with threat nor difficulty disengaging from threat exhibited high relative importance as predictors of symptoms in the network. Together, these findings suggest the value of extending the network approach beyond self-reported clinical symptoms to incorporate process-level measures from laboratory tasks to gain new insight into the mechanisms of SAD.", "author" : [ { "dropping-particle" : "", "family" : "Heeren", "given" : "Alexandre", "non-dropping-particle" : "", "parse-names" : false, "suffix" : "" }, { "dropping-particle" : "", "family" : "McNally", "given" : "Richard J.", "non-dropping-particle" : "", "parse-names" : false, "suffix" : "" } ], "container-title" : "Journal of Anxiety Disorders", "id" : "ITEM-3", "issued" : { "date-parts" : [ [ "2016" ] ] }, "page" : "95-104", "publisher" : "Elsevier Ltd", "title" : "An integrative network approach to social anxiety disorder: The complex dynamic interplay among attentional bias for threat, attentional control, and symptoms", "type" : "article-journal", "volume" : "42" }, "uris" : [ "http://www.mendeley.com/documents/?uuid=871b8635-645c-40e2-aceb-014e4aad64d6" ] }, { "id" : "ITEM-4", "itemData" : { "DOI" : "10.1177/2167702614553230", "ISSN" : "2167-7026", "abstract" : "Debates about posttraumatic stress disorder (PTSD) often turn on whether it is a timeless, cross-culturally valid natural phenomenon or a socially constructed idiom of distress. Most clinicians seem to favor the first view, differing only in whether they conceptualize PTSD as a discrete category or the upper end of a dimension of stress responsiveness. Yet both categorical and dimensional construals presuppose that PTSD symptoms are fallible indicators reflective of an underlying, latent variable. This presupposition has governed psychopathology research for decades, but it rests on problematic psychometric premises. In this article, we review an alternative, network perspective for conceptualizing mental disorders as causal systems of interacting symptoms, and we illustrate this perspective via analyses of PTSD symptoms reported by survivors of the Wenchuan earthquake in China. Finally, we foreshadow emerging computational methods that may disclose the causal structure of mental disorders.", "author" : [ { "dropping-particle" : "", "family" : "McNally", "given" : "Richard J.", "non-dropping-particle" : "", "parse-names" : false, "suffix" : "" }, { "dropping-particle" : "", "family" : "Robinaugh", "given" : "Donald J", "non-dropping-particle" : "", "parse-names" : false, "suffix" : "" }, { "dropping-particle" : "", "family" : "Wu", "given" : "Gwyneth W. Y.", "non-dropping-particle" : "", "parse-names" : false, "suffix" : "" }, { "dropping-particle" : "", "family" : "Wang", "given" : "Li", "non-dropping-particle" : "", "parse-names" : false, "suffix" : "" }, { "dropping-particle" : "", "family" : "Deserno", "given" : "Marie", "non-dropping-particle" : "", "parse-names" : false, "suffix" : "" }, { "dropping-particle" : "", "family" : "Borsboom", "given" : "Denny", "non-dropping-particle" : "", "parse-names" : false, "suffix" : "" } ], "container-title" : "Clinical Psychological Science", "id" : "ITEM-4", "issue" : "6", "issued" : { "date-parts" : [ [ "2015" ] ] }, "page" : "836 \u2013849", "title" : "Mental Disorders as Causal Systems: A Network Approach to Posttraumatic Stress Disorder", "type" : "article-journal", "volume" : "3" }, "uris" : [ "http://www.mendeley.com/documents/?uuid=13cceeb7-2643-46f0-aaa2-ed411a971340" ] } ], "mendeley" : { "formattedCitation" : "(Bernstein, Heeren, &amp; McNally, 2017; Borsboom &amp; Cramer, 2013; Heeren &amp; McNally, 2016; McNally et al., 2015)", "manualFormatting" : "Bernstein, Heeren, &amp; McNally, 2017; Borsboom &amp; Cramer, 2013; Heeren &amp; McNally, 2016; McNally et al., 2015)", "plainTextFormattedCitation" : "(Bernstein, Heeren, &amp; McNally, 2017; Borsboom &amp; Cramer, 2013; Heeren &amp; McNally, 2016; McNally et al., 2015)", "previouslyFormattedCitation" : "(Bernstein, Heeren, &amp; McNally, 2017; Borsboom &amp; Cramer, 2013; Heeren &amp; McNally, 2016; McNally et al., 2015)" }, "properties" : {  }, "schema" : "https://github.com/citation-style-language/schema/raw/master/csl-citation.json" }</w:instrText>
      </w:r>
      <w:r w:rsidR="0096338E" w:rsidRPr="00DF3F2B">
        <w:rPr>
          <w:rFonts w:ascii="Times New Roman" w:hAnsi="Times New Roman" w:cs="Times New Roman"/>
        </w:rPr>
        <w:fldChar w:fldCharType="separate"/>
      </w:r>
      <w:r w:rsidR="0096338E" w:rsidRPr="00DF3F2B">
        <w:rPr>
          <w:rFonts w:ascii="Times New Roman" w:hAnsi="Times New Roman" w:cs="Times New Roman"/>
          <w:noProof/>
        </w:rPr>
        <w:t>Bernstein, Heeren, &amp; McNally, 2017; Borsboom &amp; Cramer, 2013; Heeren &amp; McNally, 2016; McNally et al., 2015)</w:t>
      </w:r>
      <w:r w:rsidR="0096338E" w:rsidRPr="00DF3F2B">
        <w:rPr>
          <w:rFonts w:ascii="Times New Roman" w:hAnsi="Times New Roman" w:cs="Times New Roman"/>
        </w:rPr>
        <w:fldChar w:fldCharType="end"/>
      </w:r>
      <w:r w:rsidR="0096338E" w:rsidRPr="00DF3F2B">
        <w:rPr>
          <w:rFonts w:ascii="Times New Roman" w:hAnsi="Times New Roman" w:cs="Times New Roman"/>
        </w:rPr>
        <w:t xml:space="preserve">. A common aim of network approaches is to identify plausible, and potentially causal, connections amongst individual symptoms of a disorder (e.g. </w:t>
      </w:r>
      <w:r w:rsidR="0096338E" w:rsidRPr="00DF3F2B">
        <w:rPr>
          <w:rFonts w:ascii="Times New Roman" w:hAnsi="Times New Roman" w:cs="Times New Roman"/>
        </w:rPr>
        <w:fldChar w:fldCharType="begin" w:fldLock="1"/>
      </w:r>
      <w:r w:rsidR="0096338E" w:rsidRPr="00DF3F2B">
        <w:rPr>
          <w:rFonts w:ascii="Times New Roman" w:hAnsi="Times New Roman" w:cs="Times New Roman"/>
        </w:rPr>
        <w:instrText>ADDIN CSL_CITATION { "citationItems" : [ { "id" : "ITEM-1", "itemData" : { "DOI" : "10.1177/2167702614553230", "ISSN" : "2167-7026", "abstract" : "Debates about posttraumatic stress disorder (PTSD) often turn on whether it is a timeless, cross-culturally valid natural phenomenon or a socially constructed idiom of distress. Most clinicians seem to favor the first view, differing only in whether they conceptualize PTSD as a discrete category or the upper end of a dimension of stress responsiveness. Yet both categorical and dimensional construals presuppose that PTSD symptoms are fallible indicators reflective of an underlying, latent variable. This presupposition has governed psychopathology research for decades, but it rests on problematic psychometric premises. In this article, we review an alternative, network perspective for conceptualizing mental disorders as causal systems of interacting symptoms, and we illustrate this perspective via analyses of PTSD symptoms reported by survivors of the Wenchuan earthquake in China. Finally, we foreshadow emerging computational methods that may disclose the causal structure of mental disorders.", "author" : [ { "dropping-particle" : "", "family" : "McNally", "given" : "Richard J.", "non-dropping-particle" : "", "parse-names" : false, "suffix" : "" }, { "dropping-particle" : "", "family" : "Robinaugh", "given" : "Donald J", "non-dropping-particle" : "", "parse-names" : false, "suffix" : "" }, { "dropping-particle" : "", "family" : "Wu", "given" : "Gwyneth W. Y.", "non-dropping-particle" : "", "parse-names" : false, "suffix" : "" }, { "dropping-particle" : "", "family" : "Wang", "given" : "Li", "non-dropping-particle" : "", "parse-names" : false, "suffix" : "" }, { "dropping-particle" : "", "family" : "Deserno", "given" : "Marie", "non-dropping-particle" : "", "parse-names" : false, "suffix" : "" }, { "dropping-particle" : "", "family" : "Borsboom", "given" : "Denny", "non-dropping-particle" : "", "parse-names" : false, "suffix" : "" } ], "container-title" : "Clinical Psychological Science", "id" : "ITEM-1", "issue" : "6", "issued" : { "date-parts" : [ [ "2015" ] ] }, "page" : "836 \u2013849", "title" : "Mental Disorders as Causal Systems: A Network Approach to Posttraumatic Stress Disorder", "type" : "article-journal", "volume" : "3" }, "uris" : [ "http://www.mendeley.com/documents/?uuid=13cceeb7-2643-46f0-aaa2-ed411a971340" ] } ], "mendeley" : { "formattedCitation" : "(McNally et al., 2015)", "manualFormatting" : "McNally et al., 2015)", "plainTextFormattedCitation" : "(McNally et al., 2015)", "previouslyFormattedCitation" : "(McNally et al., 2015)" }, "properties" : {  }, "schema" : "https://github.com/citation-style-language/schema/raw/master/csl-citation.json" }</w:instrText>
      </w:r>
      <w:r w:rsidR="0096338E" w:rsidRPr="00DF3F2B">
        <w:rPr>
          <w:rFonts w:ascii="Times New Roman" w:hAnsi="Times New Roman" w:cs="Times New Roman"/>
        </w:rPr>
        <w:fldChar w:fldCharType="separate"/>
      </w:r>
      <w:r w:rsidR="0096338E" w:rsidRPr="00DF3F2B">
        <w:rPr>
          <w:rFonts w:ascii="Times New Roman" w:hAnsi="Times New Roman" w:cs="Times New Roman"/>
          <w:noProof/>
        </w:rPr>
        <w:t>McNally et al., 2015)</w:t>
      </w:r>
      <w:r w:rsidR="0096338E" w:rsidRPr="00DF3F2B">
        <w:rPr>
          <w:rFonts w:ascii="Times New Roman" w:hAnsi="Times New Roman" w:cs="Times New Roman"/>
        </w:rPr>
        <w:fldChar w:fldCharType="end"/>
      </w:r>
      <w:r w:rsidR="0096338E" w:rsidRPr="00DF3F2B">
        <w:rPr>
          <w:rFonts w:ascii="Times New Roman" w:hAnsi="Times New Roman" w:cs="Times New Roman"/>
        </w:rPr>
        <w:t xml:space="preserve">. </w:t>
      </w:r>
    </w:p>
    <w:p w14:paraId="7789F6B8" w14:textId="605DB145" w:rsidR="004F7BA8" w:rsidRPr="00DF3F2B" w:rsidRDefault="0096338E" w:rsidP="004F7BA8">
      <w:pPr>
        <w:pStyle w:val="Thesisstyle"/>
        <w:spacing w:line="360" w:lineRule="auto"/>
      </w:pPr>
      <w:r w:rsidRPr="00DF3F2B">
        <w:t xml:space="preserve">A network theory of mental disorders has been proposed </w:t>
      </w:r>
      <w:r w:rsidRPr="00DF3F2B">
        <w:fldChar w:fldCharType="begin" w:fldLock="1"/>
      </w:r>
      <w:r w:rsidRPr="00DF3F2B">
        <w:instrText>ADDIN CSL_CITATION { "citationItems" : [ { "id" : "ITEM-1", "itemData" : { "DOI" : "10.1002/wps.20375", "ISBN" : "0000000000000", "ISSN" : "1723-8617", "PMID" : "28127906", "author" : [ { "dropping-particle" : "", "family" : "Borsboom", "given" : "Denny", "non-dropping-particle" : "", "parse-names" : false, "suffix" : "" } ], "container-title" : "World Psychiatry", "id" : "ITEM-1", "issue" : "1", "issued" : { "date-parts" : [ [ "2017" ] ] }, "page" : "5-13", "title" : "A network theory of mental disorders", "type" : "article-journal", "volume" : "16" }, "uris" : [ "http://www.mendeley.com/documents/?uuid=d0ca0ae9-35a6-4bc5-8cad-8a88e007a96c" ] } ], "mendeley" : { "formattedCitation" : "(Borsboom, 2017)", "plainTextFormattedCitation" : "(Borsboom, 2017)", "previouslyFormattedCitation" : "(Borsboom, 2017)" }, "properties" : {  }, "schema" : "https://github.com/citation-style-language/schema/raw/master/csl-citation.json" }</w:instrText>
      </w:r>
      <w:r w:rsidRPr="00DF3F2B">
        <w:fldChar w:fldCharType="separate"/>
      </w:r>
      <w:r w:rsidRPr="00DF3F2B">
        <w:rPr>
          <w:noProof/>
        </w:rPr>
        <w:t>(Borsboom, 2017)</w:t>
      </w:r>
      <w:r w:rsidRPr="00DF3F2B">
        <w:fldChar w:fldCharType="end"/>
      </w:r>
      <w:r w:rsidRPr="00DF3F2B">
        <w:t xml:space="preserve">, </w:t>
      </w:r>
      <w:r w:rsidR="004F7BA8" w:rsidRPr="00DF3F2B">
        <w:t>including</w:t>
      </w:r>
      <w:r w:rsidRPr="00DF3F2B">
        <w:t xml:space="preserve"> several core principles particularly relevant to the CCBH.</w:t>
      </w:r>
      <w:r w:rsidR="004F7BA8" w:rsidRPr="00DF3F2B">
        <w:t xml:space="preserve"> These principles are comparable to the, albeit less formal, core elements of the CCBH; namely that we would expect different biases to interact with one another to influence emotional vulnerability and that biases may reinforce one another reciprocally to influence emotional vulnerability. The similarities are such that theoretically applying the principles of the network approach may prove fruitful and provide a more formal and systematic approach to investigat</w:t>
      </w:r>
      <w:r w:rsidR="00612679">
        <w:t>e</w:t>
      </w:r>
      <w:r w:rsidR="004F7BA8" w:rsidRPr="00DF3F2B">
        <w:t xml:space="preserve"> the CCBH. We propose that cognitive biases directly and indirectly influence one another (Borsboom’s </w:t>
      </w:r>
      <w:r w:rsidR="004F7BA8" w:rsidRPr="00DF3F2B">
        <w:rPr>
          <w:i/>
        </w:rPr>
        <w:t>direct causal connections</w:t>
      </w:r>
      <w:r w:rsidR="004F7BA8" w:rsidRPr="00DF3F2B">
        <w:t xml:space="preserve"> principle), and that these interactions among different biases are likely to influence emotional vulnerability as well as emotional wellbeing (Borsboom’s </w:t>
      </w:r>
      <w:r w:rsidR="004F7BA8" w:rsidRPr="00DF3F2B">
        <w:rPr>
          <w:i/>
        </w:rPr>
        <w:t>complexity</w:t>
      </w:r>
      <w:r w:rsidR="004F7BA8" w:rsidRPr="00DF3F2B">
        <w:t xml:space="preserve"> principle). </w:t>
      </w:r>
    </w:p>
    <w:p w14:paraId="528BE759" w14:textId="51F29AE9" w:rsidR="0096338E" w:rsidRPr="00DF3F2B" w:rsidRDefault="00C36C75" w:rsidP="00C36C75">
      <w:pPr>
        <w:spacing w:line="360" w:lineRule="auto"/>
        <w:rPr>
          <w:rFonts w:ascii="Times New Roman" w:hAnsi="Times New Roman" w:cs="Times New Roman"/>
        </w:rPr>
      </w:pPr>
      <w:r w:rsidRPr="00DF3F2B">
        <w:rPr>
          <w:rFonts w:ascii="Times New Roman" w:hAnsi="Times New Roman" w:cs="Times New Roman"/>
        </w:rPr>
        <w:t xml:space="preserve">Network analysis enables the quantification and visualisation of the </w:t>
      </w:r>
      <w:r w:rsidR="0096338E" w:rsidRPr="00DF3F2B">
        <w:rPr>
          <w:rFonts w:ascii="Times New Roman" w:hAnsi="Times New Roman" w:cs="Times New Roman"/>
        </w:rPr>
        <w:t>multivariate dependencies that exist in the dataset. In</w:t>
      </w:r>
      <w:r w:rsidR="00CE302F">
        <w:rPr>
          <w:rFonts w:ascii="Times New Roman" w:hAnsi="Times New Roman" w:cs="Times New Roman"/>
        </w:rPr>
        <w:t xml:space="preserve"> a </w:t>
      </w:r>
      <w:r w:rsidR="004F7BA8" w:rsidRPr="00DF3F2B">
        <w:rPr>
          <w:rFonts w:ascii="Times New Roman" w:hAnsi="Times New Roman" w:cs="Times New Roman"/>
        </w:rPr>
        <w:t>psychological</w:t>
      </w:r>
      <w:r w:rsidR="0096338E" w:rsidRPr="00DF3F2B">
        <w:rPr>
          <w:rFonts w:ascii="Times New Roman" w:hAnsi="Times New Roman" w:cs="Times New Roman"/>
        </w:rPr>
        <w:t xml:space="preserve"> network, </w:t>
      </w:r>
      <w:r w:rsidR="0096338E" w:rsidRPr="00DF3F2B">
        <w:rPr>
          <w:rFonts w:ascii="Times New Roman" w:hAnsi="Times New Roman" w:cs="Times New Roman"/>
          <w:i/>
        </w:rPr>
        <w:t xml:space="preserve">nodes </w:t>
      </w:r>
      <w:r w:rsidR="0096338E" w:rsidRPr="00DF3F2B">
        <w:rPr>
          <w:rFonts w:ascii="Times New Roman" w:hAnsi="Times New Roman" w:cs="Times New Roman"/>
        </w:rPr>
        <w:t>that represent observed psychological variables (e.g.</w:t>
      </w:r>
      <w:r w:rsidR="00612679">
        <w:rPr>
          <w:rFonts w:ascii="Times New Roman" w:hAnsi="Times New Roman" w:cs="Times New Roman"/>
        </w:rPr>
        <w:t>,</w:t>
      </w:r>
      <w:r w:rsidR="0096338E" w:rsidRPr="00DF3F2B">
        <w:rPr>
          <w:rFonts w:ascii="Times New Roman" w:hAnsi="Times New Roman" w:cs="Times New Roman"/>
        </w:rPr>
        <w:t xml:space="preserve"> psychometric tests or indices of cognitive bias) are connected by </w:t>
      </w:r>
      <w:r w:rsidR="0096338E" w:rsidRPr="00DF3F2B">
        <w:rPr>
          <w:rFonts w:ascii="Times New Roman" w:hAnsi="Times New Roman" w:cs="Times New Roman"/>
          <w:i/>
        </w:rPr>
        <w:t>edges,</w:t>
      </w:r>
      <w:r w:rsidR="0096338E" w:rsidRPr="00DF3F2B">
        <w:rPr>
          <w:rFonts w:ascii="Times New Roman" w:hAnsi="Times New Roman" w:cs="Times New Roman"/>
        </w:rPr>
        <w:t xml:space="preserve"> which represent </w:t>
      </w:r>
      <w:r w:rsidR="004F7BA8" w:rsidRPr="00DF3F2B">
        <w:rPr>
          <w:rFonts w:ascii="Times New Roman" w:hAnsi="Times New Roman" w:cs="Times New Roman"/>
        </w:rPr>
        <w:t>the observed</w:t>
      </w:r>
      <w:r w:rsidR="0096338E" w:rsidRPr="00DF3F2B">
        <w:rPr>
          <w:rFonts w:ascii="Times New Roman" w:hAnsi="Times New Roman" w:cs="Times New Roman"/>
        </w:rPr>
        <w:t xml:space="preserve"> statistical relationship between them, </w:t>
      </w:r>
      <w:r w:rsidR="004F7BA8" w:rsidRPr="00DF3F2B">
        <w:rPr>
          <w:rFonts w:ascii="Times New Roman" w:hAnsi="Times New Roman" w:cs="Times New Roman"/>
        </w:rPr>
        <w:t>e.g. regularised partial</w:t>
      </w:r>
      <w:r w:rsidR="0096338E" w:rsidRPr="00DF3F2B">
        <w:rPr>
          <w:rFonts w:ascii="Times New Roman" w:hAnsi="Times New Roman" w:cs="Times New Roman"/>
        </w:rPr>
        <w:t xml:space="preserve"> correlation</w:t>
      </w:r>
      <w:r w:rsidR="004F7BA8" w:rsidRPr="00DF3F2B">
        <w:rPr>
          <w:rFonts w:ascii="Times New Roman" w:hAnsi="Times New Roman" w:cs="Times New Roman"/>
        </w:rPr>
        <w:t>s</w:t>
      </w:r>
      <w:r w:rsidR="0096338E" w:rsidRPr="00DF3F2B">
        <w:rPr>
          <w:rFonts w:ascii="Times New Roman" w:hAnsi="Times New Roman" w:cs="Times New Roman"/>
        </w:rPr>
        <w:t xml:space="preserve">. The edge colour is a useful indication of the </w:t>
      </w:r>
      <w:r w:rsidR="00D32552">
        <w:rPr>
          <w:rFonts w:ascii="Times New Roman" w:hAnsi="Times New Roman" w:cs="Times New Roman"/>
        </w:rPr>
        <w:t>di</w:t>
      </w:r>
      <w:r w:rsidR="003F0233">
        <w:rPr>
          <w:rFonts w:ascii="Times New Roman" w:hAnsi="Times New Roman" w:cs="Times New Roman"/>
        </w:rPr>
        <w:t>rection</w:t>
      </w:r>
      <w:r w:rsidR="00D32552" w:rsidRPr="00DF3F2B">
        <w:rPr>
          <w:rFonts w:ascii="Times New Roman" w:hAnsi="Times New Roman" w:cs="Times New Roman"/>
        </w:rPr>
        <w:t xml:space="preserve"> </w:t>
      </w:r>
      <w:r w:rsidR="0096338E" w:rsidRPr="00DF3F2B">
        <w:rPr>
          <w:rFonts w:ascii="Times New Roman" w:hAnsi="Times New Roman" w:cs="Times New Roman"/>
        </w:rPr>
        <w:t xml:space="preserve">of the </w:t>
      </w:r>
      <w:r w:rsidRPr="00DF3F2B">
        <w:rPr>
          <w:rFonts w:ascii="Times New Roman" w:hAnsi="Times New Roman" w:cs="Times New Roman"/>
        </w:rPr>
        <w:t>association;</w:t>
      </w:r>
      <w:r w:rsidR="0096338E" w:rsidRPr="00DF3F2B">
        <w:rPr>
          <w:rFonts w:ascii="Times New Roman" w:hAnsi="Times New Roman" w:cs="Times New Roman"/>
        </w:rPr>
        <w:t xml:space="preserve"> </w:t>
      </w:r>
      <w:r w:rsidRPr="00DF3F2B">
        <w:rPr>
          <w:rFonts w:ascii="Times New Roman" w:hAnsi="Times New Roman" w:cs="Times New Roman"/>
        </w:rPr>
        <w:t>here</w:t>
      </w:r>
      <w:r w:rsidR="0096338E" w:rsidRPr="00DF3F2B">
        <w:rPr>
          <w:rFonts w:ascii="Times New Roman" w:hAnsi="Times New Roman" w:cs="Times New Roman"/>
        </w:rPr>
        <w:t xml:space="preserve"> positive associations </w:t>
      </w:r>
      <w:r w:rsidRPr="00DF3F2B">
        <w:rPr>
          <w:rFonts w:ascii="Times New Roman" w:hAnsi="Times New Roman" w:cs="Times New Roman"/>
        </w:rPr>
        <w:t xml:space="preserve">are </w:t>
      </w:r>
      <w:r w:rsidR="0096338E" w:rsidRPr="00DF3F2B">
        <w:rPr>
          <w:rFonts w:ascii="Times New Roman" w:hAnsi="Times New Roman" w:cs="Times New Roman"/>
        </w:rPr>
        <w:t xml:space="preserve">presented in blue and negative associations in red. The </w:t>
      </w:r>
      <w:r w:rsidR="0096338E" w:rsidRPr="00DF3F2B">
        <w:rPr>
          <w:rFonts w:ascii="Times New Roman" w:hAnsi="Times New Roman" w:cs="Times New Roman"/>
          <w:i/>
        </w:rPr>
        <w:t>edge weight</w:t>
      </w:r>
      <w:r w:rsidR="0096338E" w:rsidRPr="00DF3F2B">
        <w:rPr>
          <w:rFonts w:ascii="Times New Roman" w:hAnsi="Times New Roman" w:cs="Times New Roman"/>
        </w:rPr>
        <w:t xml:space="preserve"> is used to indicate the strength of a relationship; stronger relationships are represented with thicker edges, whereas weaker relationships are denoted with thinner less saturated edges. </w:t>
      </w:r>
      <w:r w:rsidRPr="00DF3F2B">
        <w:rPr>
          <w:rFonts w:ascii="Times New Roman" w:hAnsi="Times New Roman" w:cs="Times New Roman"/>
        </w:rPr>
        <w:t xml:space="preserve">In this </w:t>
      </w:r>
      <w:r w:rsidR="00D23756" w:rsidRPr="00DF3F2B">
        <w:rPr>
          <w:rFonts w:ascii="Times New Roman" w:hAnsi="Times New Roman" w:cs="Times New Roman"/>
        </w:rPr>
        <w:t>paper,</w:t>
      </w:r>
      <w:r w:rsidRPr="00DF3F2B">
        <w:rPr>
          <w:rFonts w:ascii="Times New Roman" w:hAnsi="Times New Roman" w:cs="Times New Roman"/>
        </w:rPr>
        <w:t xml:space="preserve"> we use a moderated network analysis to investigate mental health related changes in the structure of cognitive bias networks. </w:t>
      </w:r>
    </w:p>
    <w:p w14:paraId="5C8EC912" w14:textId="7E6D4AF5" w:rsidR="00261F88" w:rsidRPr="00DF3F2B" w:rsidRDefault="00C36C75" w:rsidP="00261F88">
      <w:pPr>
        <w:spacing w:line="360" w:lineRule="auto"/>
        <w:rPr>
          <w:rFonts w:ascii="Times New Roman" w:hAnsi="Times New Roman" w:cs="Times New Roman"/>
          <w:b/>
        </w:rPr>
      </w:pPr>
      <w:r w:rsidRPr="00DF3F2B">
        <w:rPr>
          <w:rFonts w:ascii="Times New Roman" w:hAnsi="Times New Roman" w:cs="Times New Roman"/>
        </w:rPr>
        <w:t xml:space="preserve">Network analyses have been used previously to </w:t>
      </w:r>
      <w:r w:rsidR="0096338E" w:rsidRPr="00DF3F2B">
        <w:rPr>
          <w:rFonts w:ascii="Times New Roman" w:hAnsi="Times New Roman" w:cs="Times New Roman"/>
        </w:rPr>
        <w:t>investigate laboratory measures of cognition and behaviour</w:t>
      </w:r>
      <w:r w:rsidRPr="00DF3F2B">
        <w:rPr>
          <w:rFonts w:ascii="Times New Roman" w:hAnsi="Times New Roman" w:cs="Times New Roman"/>
        </w:rPr>
        <w:t>, going beyond self-report measures</w:t>
      </w:r>
      <w:r w:rsidR="0096338E" w:rsidRPr="00DF3F2B">
        <w:rPr>
          <w:rFonts w:ascii="Times New Roman" w:hAnsi="Times New Roman" w:cs="Times New Roman"/>
        </w:rPr>
        <w:t xml:space="preserve"> </w:t>
      </w:r>
      <w:r w:rsidR="0096338E" w:rsidRPr="00DF3F2B">
        <w:rPr>
          <w:rFonts w:ascii="Times New Roman" w:hAnsi="Times New Roman" w:cs="Times New Roman"/>
        </w:rPr>
        <w:fldChar w:fldCharType="begin" w:fldLock="1"/>
      </w:r>
      <w:r w:rsidR="0096338E" w:rsidRPr="00DF3F2B">
        <w:rPr>
          <w:rFonts w:ascii="Times New Roman" w:hAnsi="Times New Roman" w:cs="Times New Roman"/>
        </w:rPr>
        <w:instrText>ADDIN CSL_CITATION { "citationItems" : [ { "id" : "ITEM-1", "itemData" : { "DOI" : "10.1016/j.janxdis.2016.06.009", "ISSN" : "18737897", "abstract" : "Cognitive models posit that social anxiety disorder (SAD) is associated with and maintained by biased attention allocation vis-\u00e0-vis social threat. However, over the last decade, there has been intense debate regarding whether AB in SAD results from preferential engagement with or difficulty in disengaging from social threat. Further, recent evidence suggests that AB may merely result from top-down attentional impairments vis-\u00e0-vis non-emotional material. Consequently, uncertainty still abounds regarding both the relative importance and the mutual interactions of these different processes and SAD symptoms. Inspired by novel network approaches to psychopathology that conceptualize symptoms as complex dynamic systems of mutually interacting variables, we computed weighted directed networks to investigate potential causal relations among laboratory measures of attentional components and symptoms of social anxiety disorder. Global and local connectivity of network structures revealed that the three most central variables were the orienting component of attention as well as both avoidance and fear of social situations. Neither preferential attention engagement with threat nor difficulty disengaging from threat exhibited high relative importance as predictors of symptoms in the network. Together, these findings suggest the value of extending the network approach beyond self-reported clinical symptoms to incorporate process-level measures from laboratory tasks to gain new insight into the mechanisms of SAD.", "author" : [ { "dropping-particle" : "", "family" : "Heeren", "given" : "Alexandre", "non-dropping-particle" : "", "parse-names" : false, "suffix" : "" }, { "dropping-particle" : "", "family" : "McNally", "given" : "Richard J.", "non-dropping-particle" : "", "parse-names" : false, "suffix" : "" } ], "container-title" : "Journal of Anxiety Disorders", "id" : "ITEM-1", "issued" : { "date-parts" : [ [ "2016" ] ] }, "page" : "95-104", "publisher" : "Elsevier Ltd", "title" : "An integrative network approach to social anxiety disorder: The complex dynamic interplay among attentional bias for threat, attentional control, and symptoms", "type" : "article-journal", "volume" : "42" }, "uris" : [ "http://www.mendeley.com/documents/?uuid=871b8635-645c-40e2-aceb-014e4aad64d6" ] }, { "id" : "ITEM-2", "itemData" : { "DOI" : "10.1177/2167702617702717", "ISBN" : "2167702617702", "ISSN" : "2167-7026", "author" : [ { "dropping-particle" : "", "family" : "Bernstein", "given" : "Emily E.", "non-dropping-particle" : "", "parse-names" : false, "suffix" : "" }, { "dropping-particle" : "", "family" : "Heeren", "given" : "Alexandre", "non-dropping-particle" : "", "parse-names" : false, "suffix" : "" }, { "dropping-particle" : "", "family" : "McNally", "given" : "Richard J.", "non-dropping-particle" : "", "parse-names" : false, "suffix" : "" } ], "container-title" : "Clinical Psychological Science", "id" : "ITEM-2", "issued" : { "date-parts" : [ [ "2017" ] ] }, "page" : "1-11", "title" : "Unpacking Rumination and Executive Control: A Network Perspective", "type" : "article-journal" }, "uris" : [ "http://www.mendeley.com/documents/?uuid=b7788e7f-5cb8-41ae-9e5d-4a041d247b4b" ] } ], "mendeley" : { "formattedCitation" : "(Bernstein et al., 2017; Heeren &amp; McNally, 2016)", "plainTextFormattedCitation" : "(Bernstein et al., 2017; Heeren &amp; McNally, 2016)", "previouslyFormattedCitation" : "(Bernstein et al., 2017; Heeren &amp; McNally, 2016)" }, "properties" : {  }, "schema" : "https://github.com/citation-style-language/schema/raw/master/csl-citation.json" }</w:instrText>
      </w:r>
      <w:r w:rsidR="0096338E" w:rsidRPr="00DF3F2B">
        <w:rPr>
          <w:rFonts w:ascii="Times New Roman" w:hAnsi="Times New Roman" w:cs="Times New Roman"/>
        </w:rPr>
        <w:fldChar w:fldCharType="separate"/>
      </w:r>
      <w:r w:rsidR="0096338E" w:rsidRPr="00DF3F2B">
        <w:rPr>
          <w:rFonts w:ascii="Times New Roman" w:hAnsi="Times New Roman" w:cs="Times New Roman"/>
          <w:noProof/>
        </w:rPr>
        <w:t>(Bernstein et al., 2017; Heeren &amp; McNally, 2016)</w:t>
      </w:r>
      <w:r w:rsidR="0096338E" w:rsidRPr="00DF3F2B">
        <w:rPr>
          <w:rFonts w:ascii="Times New Roman" w:hAnsi="Times New Roman" w:cs="Times New Roman"/>
        </w:rPr>
        <w:fldChar w:fldCharType="end"/>
      </w:r>
      <w:r w:rsidR="0096338E" w:rsidRPr="00DF3F2B">
        <w:rPr>
          <w:rFonts w:ascii="Times New Roman" w:hAnsi="Times New Roman" w:cs="Times New Roman"/>
        </w:rPr>
        <w:t>.</w:t>
      </w:r>
      <w:r w:rsidR="00930D26">
        <w:rPr>
          <w:rFonts w:ascii="Times New Roman" w:hAnsi="Times New Roman" w:cs="Times New Roman"/>
        </w:rPr>
        <w:t xml:space="preserve"> For instance,</w:t>
      </w:r>
      <w:r w:rsidR="0096338E" w:rsidRPr="00DF3F2B">
        <w:rPr>
          <w:rFonts w:ascii="Times New Roman" w:hAnsi="Times New Roman" w:cs="Times New Roman"/>
        </w:rPr>
        <w:t xml:space="preserve"> the interplay between </w:t>
      </w:r>
      <w:r w:rsidRPr="00DF3F2B">
        <w:rPr>
          <w:rFonts w:ascii="Times New Roman" w:hAnsi="Times New Roman" w:cs="Times New Roman"/>
        </w:rPr>
        <w:t xml:space="preserve">social anxiety </w:t>
      </w:r>
      <w:r w:rsidR="0096338E" w:rsidRPr="00DF3F2B">
        <w:rPr>
          <w:rFonts w:ascii="Times New Roman" w:hAnsi="Times New Roman" w:cs="Times New Roman"/>
        </w:rPr>
        <w:t>symptoms, attentiona</w:t>
      </w:r>
      <w:r w:rsidRPr="00DF3F2B">
        <w:rPr>
          <w:rFonts w:ascii="Times New Roman" w:hAnsi="Times New Roman" w:cs="Times New Roman"/>
        </w:rPr>
        <w:t>l bias, and attentional control</w:t>
      </w:r>
      <w:r w:rsidR="008C69B5">
        <w:rPr>
          <w:rFonts w:ascii="Times New Roman" w:hAnsi="Times New Roman" w:cs="Times New Roman"/>
        </w:rPr>
        <w:t xml:space="preserve"> was investigated by </w:t>
      </w:r>
      <w:r w:rsidR="008C69B5" w:rsidRPr="00DF3F2B">
        <w:rPr>
          <w:rFonts w:ascii="Times New Roman" w:hAnsi="Times New Roman" w:cs="Times New Roman"/>
        </w:rPr>
        <w:t>Heeren and McNally</w:t>
      </w:r>
      <w:r w:rsidR="008C69B5">
        <w:rPr>
          <w:rFonts w:ascii="Times New Roman" w:hAnsi="Times New Roman" w:cs="Times New Roman"/>
        </w:rPr>
        <w:t xml:space="preserve"> (2016)</w:t>
      </w:r>
      <w:r w:rsidR="0096338E" w:rsidRPr="00DF3F2B">
        <w:rPr>
          <w:rFonts w:ascii="Times New Roman" w:hAnsi="Times New Roman" w:cs="Times New Roman"/>
        </w:rPr>
        <w:t xml:space="preserve">. Their analysis indicated that the orienting of attention was strongly linked to self-reported fear of social </w:t>
      </w:r>
      <w:r w:rsidR="0096338E" w:rsidRPr="00DF3F2B">
        <w:rPr>
          <w:rFonts w:ascii="Times New Roman" w:hAnsi="Times New Roman" w:cs="Times New Roman"/>
        </w:rPr>
        <w:lastRenderedPageBreak/>
        <w:t xml:space="preserve">situations, which in turn was strongly related to avoidance of those situations. </w:t>
      </w:r>
      <w:r w:rsidRPr="00DF3F2B">
        <w:rPr>
          <w:rFonts w:ascii="Times New Roman" w:hAnsi="Times New Roman" w:cs="Times New Roman"/>
        </w:rPr>
        <w:t>This has</w:t>
      </w:r>
      <w:r w:rsidR="0096338E" w:rsidRPr="00DF3F2B">
        <w:rPr>
          <w:rFonts w:ascii="Times New Roman" w:hAnsi="Times New Roman" w:cs="Times New Roman"/>
        </w:rPr>
        <w:t xml:space="preserve"> </w:t>
      </w:r>
      <w:r w:rsidR="00612679">
        <w:rPr>
          <w:rFonts w:ascii="Times New Roman" w:hAnsi="Times New Roman" w:cs="Times New Roman"/>
        </w:rPr>
        <w:t xml:space="preserve">a </w:t>
      </w:r>
      <w:r w:rsidR="0096338E" w:rsidRPr="00DF3F2B">
        <w:rPr>
          <w:rFonts w:ascii="Times New Roman" w:hAnsi="Times New Roman" w:cs="Times New Roman"/>
        </w:rPr>
        <w:t xml:space="preserve">potentially important clinical implication in that it suggests that interventions targeting attention orientation would positively influence other processes and propagate those benefits throughout the psychological network, resulting in therapeutic </w:t>
      </w:r>
      <w:r w:rsidR="008C4C98">
        <w:rPr>
          <w:rFonts w:ascii="Times New Roman" w:hAnsi="Times New Roman" w:cs="Times New Roman"/>
        </w:rPr>
        <w:t>benefits</w:t>
      </w:r>
      <w:r w:rsidR="008C4C98" w:rsidRPr="00DF3F2B">
        <w:rPr>
          <w:rFonts w:ascii="Times New Roman" w:hAnsi="Times New Roman" w:cs="Times New Roman"/>
        </w:rPr>
        <w:t xml:space="preserve"> </w:t>
      </w:r>
      <w:r w:rsidR="0096338E" w:rsidRPr="00DF3F2B">
        <w:rPr>
          <w:rFonts w:ascii="Times New Roman" w:hAnsi="Times New Roman" w:cs="Times New Roman"/>
        </w:rPr>
        <w:fldChar w:fldCharType="begin" w:fldLock="1"/>
      </w:r>
      <w:r w:rsidR="0096338E" w:rsidRPr="00DF3F2B">
        <w:rPr>
          <w:rFonts w:ascii="Times New Roman" w:hAnsi="Times New Roman" w:cs="Times New Roman"/>
        </w:rPr>
        <w:instrText>ADDIN CSL_CITATION { "citationItems" : [ { "id" : "ITEM-1", "itemData" : { "DOI" : "10.1177/2167702614553230", "ISSN" : "2167-7026", "abstract" : "Debates about posttraumatic stress disorder (PTSD) often turn on whether it is a timeless, cross-culturally valid natural phenomenon or a socially constructed idiom of distress. Most clinicians seem to favor the first view, differing only in whether they conceptualize PTSD as a discrete category or the upper end of a dimension of stress responsiveness. Yet both categorical and dimensional construals presuppose that PTSD symptoms are fallible indicators reflective of an underlying, latent variable. This presupposition has governed psychopathology research for decades, but it rests on problematic psychometric premises. In this article, we review an alternative, network perspective for conceptualizing mental disorders as causal systems of interacting symptoms, and we illustrate this perspective via analyses of PTSD symptoms reported by survivors of the Wenchuan earthquake in China. Finally, we foreshadow emerging computational methods that may disclose the causal structure of mental disorders.", "author" : [ { "dropping-particle" : "", "family" : "McNally", "given" : "Richard J.", "non-dropping-particle" : "", "parse-names" : false, "suffix" : "" }, { "dropping-particle" : "", "family" : "Robinaugh", "given" : "Donald J", "non-dropping-particle" : "", "parse-names" : false, "suffix" : "" }, { "dropping-particle" : "", "family" : "Wu", "given" : "Gwyneth W. Y.", "non-dropping-particle" : "", "parse-names" : false, "suffix" : "" }, { "dropping-particle" : "", "family" : "Wang", "given" : "Li", "non-dropping-particle" : "", "parse-names" : false, "suffix" : "" }, { "dropping-particle" : "", "family" : "Deserno", "given" : "Marie", "non-dropping-particle" : "", "parse-names" : false, "suffix" : "" }, { "dropping-particle" : "", "family" : "Borsboom", "given" : "Denny", "non-dropping-particle" : "", "parse-names" : false, "suffix" : "" } ], "container-title" : "Clinical Psychological Science", "id" : "ITEM-1", "issue" : "6", "issued" : { "date-parts" : [ [ "2015" ] ] }, "page" : "836 \u2013849", "title" : "Mental Disorders as Causal Systems: A Network Approach to Posttraumatic Stress Disorder", "type" : "article-journal", "volume" : "3" }, "uris" : [ "http://www.mendeley.com/documents/?uuid=13cceeb7-2643-46f0-aaa2-ed411a971340" ] } ], "mendeley" : { "formattedCitation" : "(McNally et al., 2015)", "plainTextFormattedCitation" : "(McNally et al., 2015)", "previouslyFormattedCitation" : "(McNally et al., 2015)" }, "properties" : {  }, "schema" : "https://github.com/citation-style-language/schema/raw/master/csl-citation.json" }</w:instrText>
      </w:r>
      <w:r w:rsidR="0096338E" w:rsidRPr="00DF3F2B">
        <w:rPr>
          <w:rFonts w:ascii="Times New Roman" w:hAnsi="Times New Roman" w:cs="Times New Roman"/>
        </w:rPr>
        <w:fldChar w:fldCharType="separate"/>
      </w:r>
      <w:r w:rsidR="0096338E" w:rsidRPr="00DF3F2B">
        <w:rPr>
          <w:rFonts w:ascii="Times New Roman" w:hAnsi="Times New Roman" w:cs="Times New Roman"/>
          <w:noProof/>
        </w:rPr>
        <w:t>(McNally et al., 2015)</w:t>
      </w:r>
      <w:r w:rsidR="0096338E" w:rsidRPr="00DF3F2B">
        <w:rPr>
          <w:rFonts w:ascii="Times New Roman" w:hAnsi="Times New Roman" w:cs="Times New Roman"/>
        </w:rPr>
        <w:fldChar w:fldCharType="end"/>
      </w:r>
      <w:r w:rsidR="0096338E" w:rsidRPr="00DF3F2B">
        <w:rPr>
          <w:rFonts w:ascii="Times New Roman" w:hAnsi="Times New Roman" w:cs="Times New Roman"/>
        </w:rPr>
        <w:t>. Similarly, Bernstein et al. investigated components of executive control and rumination. The</w:t>
      </w:r>
      <w:r w:rsidR="00CA26DA">
        <w:rPr>
          <w:rFonts w:ascii="Times New Roman" w:hAnsi="Times New Roman" w:cs="Times New Roman"/>
        </w:rPr>
        <w:t>ir</w:t>
      </w:r>
      <w:r w:rsidR="0096338E" w:rsidRPr="00DF3F2B">
        <w:rPr>
          <w:rFonts w:ascii="Times New Roman" w:hAnsi="Times New Roman" w:cs="Times New Roman"/>
        </w:rPr>
        <w:t xml:space="preserve"> </w:t>
      </w:r>
      <w:r w:rsidRPr="00DF3F2B">
        <w:rPr>
          <w:rFonts w:ascii="Times New Roman" w:hAnsi="Times New Roman" w:cs="Times New Roman"/>
        </w:rPr>
        <w:t>analysis</w:t>
      </w:r>
      <w:r w:rsidR="0096338E" w:rsidRPr="00DF3F2B">
        <w:rPr>
          <w:rFonts w:ascii="Times New Roman" w:hAnsi="Times New Roman" w:cs="Times New Roman"/>
        </w:rPr>
        <w:t xml:space="preserve"> suggested that self-crit</w:t>
      </w:r>
      <w:r w:rsidRPr="00DF3F2B">
        <w:rPr>
          <w:rFonts w:ascii="Times New Roman" w:hAnsi="Times New Roman" w:cs="Times New Roman"/>
        </w:rPr>
        <w:t>icism was central to the network</w:t>
      </w:r>
      <w:r w:rsidR="0096338E" w:rsidRPr="00DF3F2B">
        <w:rPr>
          <w:rFonts w:ascii="Times New Roman" w:hAnsi="Times New Roman" w:cs="Times New Roman"/>
        </w:rPr>
        <w:t xml:space="preserve"> </w:t>
      </w:r>
      <w:r w:rsidRPr="00DF3F2B">
        <w:rPr>
          <w:rFonts w:ascii="Times New Roman" w:hAnsi="Times New Roman" w:cs="Times New Roman"/>
        </w:rPr>
        <w:t>with</w:t>
      </w:r>
      <w:r w:rsidR="0096338E" w:rsidRPr="00DF3F2B">
        <w:rPr>
          <w:rFonts w:ascii="Times New Roman" w:hAnsi="Times New Roman" w:cs="Times New Roman"/>
        </w:rPr>
        <w:t xml:space="preserve"> strong down-stream effects on negativity and brooding. Thus, reducing self-criticism may have a wide reaching beneficial effect on other components of rumination, and represents a potentially useful therapeutic target. Network analysis approaches provi</w:t>
      </w:r>
      <w:r w:rsidRPr="00DF3F2B">
        <w:rPr>
          <w:rFonts w:ascii="Times New Roman" w:hAnsi="Times New Roman" w:cs="Times New Roman"/>
        </w:rPr>
        <w:t>de an informative perspective on</w:t>
      </w:r>
      <w:r w:rsidR="0096338E" w:rsidRPr="00DF3F2B">
        <w:rPr>
          <w:rFonts w:ascii="Times New Roman" w:hAnsi="Times New Roman" w:cs="Times New Roman"/>
        </w:rPr>
        <w:t xml:space="preserve"> the interplay between cognitive processes and components of psychopathology and may help to inform the development o</w:t>
      </w:r>
      <w:r w:rsidR="00F171F3" w:rsidRPr="00DF3F2B">
        <w:rPr>
          <w:rFonts w:ascii="Times New Roman" w:hAnsi="Times New Roman" w:cs="Times New Roman"/>
        </w:rPr>
        <w:t>f novel clinical interventions.</w:t>
      </w:r>
    </w:p>
    <w:p w14:paraId="4729494A" w14:textId="77777777" w:rsidR="005E74DF" w:rsidRPr="00DF3F2B" w:rsidRDefault="005E74DF" w:rsidP="005E74DF">
      <w:pPr>
        <w:pStyle w:val="Heading3"/>
        <w:spacing w:line="360" w:lineRule="auto"/>
        <w:rPr>
          <w:rFonts w:ascii="Times New Roman" w:hAnsi="Times New Roman" w:cs="Times New Roman"/>
        </w:rPr>
      </w:pPr>
      <w:bookmarkStart w:id="6" w:name="_Toc498603505"/>
      <w:r w:rsidRPr="00DF3F2B">
        <w:rPr>
          <w:rFonts w:ascii="Times New Roman" w:hAnsi="Times New Roman" w:cs="Times New Roman"/>
        </w:rPr>
        <w:t>Cognitive bias approaches to positive mental health and resilience</w:t>
      </w:r>
      <w:bookmarkEnd w:id="6"/>
    </w:p>
    <w:p w14:paraId="377A268E" w14:textId="2F2BFB45" w:rsidR="00FB51ED" w:rsidRPr="00DF3F2B" w:rsidRDefault="005E74DF" w:rsidP="00FB51ED">
      <w:pPr>
        <w:pStyle w:val="Thesisstyle"/>
        <w:spacing w:line="360" w:lineRule="auto"/>
        <w:rPr>
          <w:rFonts w:eastAsia="Times New Roman"/>
        </w:rPr>
      </w:pPr>
      <w:r w:rsidRPr="00DF3F2B">
        <w:t xml:space="preserve">While information-processing approaches have been widely used to investigate the cognitive mechanisms of emotion dysfunction </w:t>
      </w:r>
      <w:r w:rsidRPr="00DF3F2B">
        <w:fldChar w:fldCharType="begin" w:fldLock="1"/>
      </w:r>
      <w:r w:rsidRPr="00DF3F2B">
        <w:instrText>ADDIN CSL_CITATION { "citationItems" : [ { "id" : "ITEM-1", "itemData" : { "DOI" : "10.1146/annurev.clinpsy.1.102803.143916", "ISSN" : "1548-5943", "PMID" : "17716086", "abstract" : "A review of recent research on cognitive processing indicates that biases in attention, memory, and interpretation, as well as repetitive negative thoughts, are common across emotional disorders, although they vary in form according to type of disorder. Current cognitive models emphasize specific forms of biased processing, such as variations in the focus of attention or habitual interpretative styles that contribute to the risk of developing particular disorders. As well as predicting risk of emotional disorders, new studies have provided evidence of a causal relationship between processing bias and vulnerability. Beyond merely demonstrating the existence of biased processing, research is thus beginning to explore the cognitive causes of emotional vulnerability, and their modification.", "author" : [ { "dropping-particle" : "", "family" : "Mathews", "given" : "Andrew", "non-dropping-particle" : "", "parse-names" : false, "suffix" : "" }, { "dropping-particle" : "", "family" : "MacLeod", "given" : "Colin", "non-dropping-particle" : "", "parse-names" : false, "suffix" : "" } ], "container-title" : "Annual review of clinical psychology", "id" : "ITEM-1", "issued" : { "date-parts" : [ [ "2005", "1" ] ] }, "page" : "167-95", "title" : "Cognitive vulnerability to emotional disorders.", "type" : "article-journal", "volume" : "1" }, "uris" : [ "http://www.mendeley.com/documents/?uuid=a26d4428-4d4f-45d2-b1be-cdfefdc8cf38" ] }, { "id" : "ITEM-2", "itemData" : { "DOI" : "10.1111/jcpp.12653", "ISBN" : "1469-7610(Electronic);0021-9630(Print)", "ISSN" : "14697610", "PMID" : "27966780", "abstract" : "BACKGROUND: Anxiety and depression occurring during childhood and adolescence are common and costly. While early-emerging anxiety and depression can arise through a complex interplay of 'distal' factors such as genetic and environmental influences, temperamental characteristics and brain circuitry, the more proximal mechanisms that transfer risks on symptoms are poorly delineated. Information-processing biases, which differentiate youth with and without anxiety and/or depression, could act as proximal mechanisms that mediate more distal risks on symptoms. This article reviews the literature on information-processing biases, their associations with anxiety and depression symptoms in youth and with other distal risk factors, to provide direction for further research. METHODS: Based on strategic searches of the literature, we consider how youth with and without anxiety and/or depression vary in how they deploy attention to social-affective stimuli, discriminate between threat and safety cues, retain memories of negative events and appraise ambiguous information. We discuss how these information-processing biases are similarly or differentially expressed on anxiety and depression and whether these biases are linked to genetic and environmental factors, temperamental characteristics and patterns of brain circuitry functioning implicated in anxiety and depression. FINDINGS: Biases in attention and appraisal characterise both youth anxiety and depression but with some differences in how these are expressed for each symptom type. Difficulties in threat-safety cue discrimination characterise anxiety and are understudied in depression, while biases in the retrieval of negative and overgeneral memories have been observed in depression but are understudied in anxiety. Information-processing biases have been studied in relation to some distal factors but not systematically, so relationships remain inconclusive. CONCLUSIONS: Biases in attention, threat-safety cue discrimination, memory and appraisal may characterise anxiety and/or depression risk. We discuss future research directions that can more systematically test whether these biases act as proximal mechanisms that mediate other distal risk factors.", "author" : [ { "dropping-particle" : "", "family" : "Lau", "given" : "Jennifer Y.F.", "non-dropping-particle" : "", "parse-names" : false, "suffix" : "" }, { "dropping-particle" : "", "family" : "Waters", "given" : "Allison M.", "non-dropping-particle" : "", "parse-names" : false, "suffix" : "" } ], "container-title" : "Journal of Child Psychology and Psychiatry and Allied Disciplines", "id" : "ITEM-2", "issue" : "4", "issued" : { "date-parts" : [ [ "2017" ] ] }, "page" : "387-407", "title" : "Annual Research Review: An expanded account of information-processing mechanisms in risk for child and adolescent anxiety and depression", "type" : "article-journal", "volume" : "58" }, "uris" : [ "http://www.mendeley.com/documents/?uuid=9ad3023b-d02e-4a61-9f6a-f7d7ecc5d6f1", "http://www.mendeley.com/documents/?uuid=47b0fb31-6df4-4b36-90b5-3ceea22cf44b" ] }, { "id" : "ITEM-3", "itemData" : { "DOI" : "10.1146/annurev.clinpsy.121208.131305", "ISSN" : "1548-5951", "PMID" : "20192795", "abstract" : "Cognitive theories of depression posit that people's thoughts, inferences, attitudes, and interpretations, and the way in which they attend to and recall information, can increase their risk for depression. Three mechanisms have been implicated in the relation between biased cognitive processing and the dysregulation of emotion in depression: inhibitory processes and deficits in working memory, ruminative responses to negative mood states and negative life events, and the inability to use positive and rewarding stimuli to regulate negative mood. In this review, we present a contemporary characterization of depressive cognition and discuss how different cognitive processes are related not only to each other, but also to emotion dysregulation, the hallmark feature of depression. We conclude that depression is characterized by increased elaboration of negative information, by difficulties disengaging from negative material, and by deficits in cognitive control when processing negative information. We discuss treatment implications of these conclusions and argue that the study of cognitive aspects of depression must be broadened by investigating neural and genetic factors that are related to cognitive dysfunction in this disorder. Such integrative investigations should help us gain a more comprehensive understanding of how cognitive and biological factors interact to affect the onset, maintenance, and course of depression.", "author" : [ { "dropping-particle" : "", "family" : "Gotlib", "given" : "Ian H", "non-dropping-particle" : "", "parse-names" : false, "suffix" : "" }, { "dropping-particle" : "", "family" : "Joormann", "given" : "Jutta", "non-dropping-particle" : "", "parse-names" : false, "suffix" : "" } ], "container-title" : "Annual review of clinical psychology", "id" : "ITEM-3", "issued" : { "date-parts" : [ [ "2010", "1" ] ] }, "page" : "285-312", "title" : "Cognition and depression: current status and future directions.", "type" : "article-journal", "volume" : "6" }, "uris" : [ "http://www.mendeley.com/documents/?uuid=b31d92a5-afe0-42f6-b9e4-d659c18bae90" ] }, { "id" : "ITEM-4", "itemData" : { "DOI" : "10.1080/02699930903205698", "ISSN" : "0269-9931", "author" : [ { "dropping-particle" : "", "family" : "Yiend", "given" : "Jenny", "non-dropping-particle" : "", "parse-names" : false, "suffix" : "" } ], "container-title" : "Cognition &amp; Emotion", "id" : "ITEM-4", "issue" : "1", "issued" : { "date-parts" : [ [ "2010" ] ] }, "page" : "3-47", "title" : "The effects of emotion on attention: A review of attentional processing of emotional information", "type" : "article-journal", "volume" : "24" }, "uris" : [ "http://www.mendeley.com/documents/?uuid=d390ab50-4b16-4486-bbab-3a74642e6671" ] } ], "mendeley" : { "formattedCitation" : "(Gotlib &amp; Joormann, 2010; J. Y. F. Lau &amp; Waters, 2017; Mathews &amp; MacLeod, 2005; Yiend, 2010)", "manualFormatting" : "(for reviews, see Gotlib &amp; Joormann, 2010; Lau &amp; Waters, 2017; Mathews &amp; MacLeod, 2005; Yiend, 2010)", "plainTextFormattedCitation" : "(Gotlib &amp; Joormann, 2010; J. Y. F. Lau &amp; Waters, 2017; Mathews &amp; MacLeod, 2005; Yiend, 2010)", "previouslyFormattedCitation" : "(Gotlib &amp; Joormann, 2010; J. Y. F. Lau &amp; Waters, 2017; Mathews &amp; MacLeod, 2005; Yiend, 2010)" }, "properties" : {  }, "schema" : "https://github.com/citation-style-language/schema/raw/master/csl-citation.json" }</w:instrText>
      </w:r>
      <w:r w:rsidRPr="00DF3F2B">
        <w:fldChar w:fldCharType="separate"/>
      </w:r>
      <w:r w:rsidRPr="00DF3F2B">
        <w:rPr>
          <w:noProof/>
        </w:rPr>
        <w:t>(for reviews, see Gotlib &amp; Joormann, 2010; Lau &amp; Waters, 2017; Mathews &amp; MacLeod, 2005; Yiend, 2010)</w:t>
      </w:r>
      <w:r w:rsidRPr="00DF3F2B">
        <w:fldChar w:fldCharType="end"/>
      </w:r>
      <w:r w:rsidRPr="00DF3F2B">
        <w:t xml:space="preserve"> relatively little research has examined the role of selective information processing in positive mental health in adults </w:t>
      </w:r>
      <w:r w:rsidRPr="00DF3F2B">
        <w:fldChar w:fldCharType="begin" w:fldLock="1"/>
      </w:r>
      <w:r w:rsidRPr="00DF3F2B">
        <w:instrText>ADDIN CSL_CITATION { "citationItems" : [ { "id" : "ITEM-1", "itemData" : { "DOI" : "10.1016/j.cpr.2013.01.003", "ISBN" : "0272-7358", "ISSN" : "02727358", "PMID" : "23399829", "abstract" : "Conceptualizations of emotion regulation have led to the identification of cognitive and behavioral regulatory abnormalities that contribute to the development and maintenance of emotional disorders. However, existing research on emotion regulation in anxiety and mood disorders has primarily focused on the regulation of negative emotions rather than positive emotions. Recent findings indicate that disturbances in positive emotion regulation occur across emotional disorders, and may be a generative target for treatment research. The aims of this paper are to: 1. Present a transdiagnostic model of positive emotion disturbances in emotional disorders; 2. Review evidence for disturbances in positive emotion regulation in emotional disorders across categories of emotion regulation; and 3. Propose treatment strategies that may address these disturbances. ?? 2013 Elsevier Ltd.", "author" : [ { "dropping-particle" : "", "family" : "Carl", "given" : "Jenna R", "non-dropping-particle" : "", "parse-names" : false, "suffix" : "" }, { "dropping-particle" : "", "family" : "Soskin", "given" : "David P", "non-dropping-particle" : "", "parse-names" : false, "suffix" : "" }, { "dropping-particle" : "", "family" : "Kerns", "given" : "Caroline", "non-dropping-particle" : "", "parse-names" : false, "suffix" : "" }, { "dropping-particle" : "", "family" : "Barlow", "given" : "David H", "non-dropping-particle" : "", "parse-names" : false, "suffix" : "" } ], "container-title" : "Clinical Psychology Review", "id" : "ITEM-1", "issue" : "3", "issued" : { "date-parts" : [ [ "2013" ] ] }, "page" : "343-360", "publisher" : "Elsevier Ltd", "title" : "Positive emotion regulation in emotional disorders: A theoretical review", "type" : "article-journal", "volume" : "33" }, "uris" : [ "http://www.mendeley.com/documents/?uuid=c4dfa53e-26e5-434f-9446-7b2d5bf0d9a4" ] }, { "id" : "ITEM-2", "itemData" : { "DOI" : "10.5127/jep.053415", "ISSN" : "20438087", "author" : [ { "dropping-particle" : "", "family" : "Parsons", "given" : "Sam", "non-dropping-particle" : "", "parse-names" : false, "suffix" : "" }, { "dropping-particle" : "", "family" : "Kruijt", "given" : "Anne-Wil", "non-dropping-particle" : "", "parse-names" : false, "suffix" : "" }, { "dropping-particle" : "", "family" : "Fox", "given" : "Elaine", "non-dropping-particle" : "", "parse-names" : false, "suffix" : "" } ], "container-title" : "Journal of Experimental Psychopathology", "id" : "ITEM-2", "issue" : "3", "issued" : { "date-parts" : [ [ "2016" ] ] }, "page" : "296-310", "title" : "A Cognitive Model of Psychological Resilience", "type" : "article-journal", "volume" : "7" }, "uris" : [ "http://www.mendeley.com/documents/?uuid=343cddbe-d101-483a-944b-c968c14dbb14" ] } ], "mendeley" : { "formattedCitation" : "(Carl, Soskin, Kerns, &amp; Barlow, 2013; Parsons, Kruijt, &amp; Fox, 2016)", "plainTextFormattedCitation" : "(Carl, Soskin, Kerns, &amp; Barlow, 2013; Parsons, Kruijt, &amp; Fox, 2016)", "previouslyFormattedCitation" : "(Carl, Soskin, Kerns, &amp; Barlow, 2013; Parsons, Kruijt, &amp; Fox, 2016)" }, "properties" : {  }, "schema" : "https://github.com/citation-style-language/schema/raw/master/csl-citation.json" }</w:instrText>
      </w:r>
      <w:r w:rsidRPr="00DF3F2B">
        <w:fldChar w:fldCharType="separate"/>
      </w:r>
      <w:r w:rsidRPr="00DF3F2B">
        <w:rPr>
          <w:noProof/>
        </w:rPr>
        <w:t>(Carl, Soskin, Kerns, &amp; Barlow, 2013; Parsons, Kruijt, &amp; Fox, 2016)</w:t>
      </w:r>
      <w:r w:rsidRPr="00DF3F2B">
        <w:fldChar w:fldCharType="end"/>
      </w:r>
      <w:r w:rsidRPr="00DF3F2B">
        <w:t xml:space="preserve"> and even less in adolescents. Positive mental health and mental illness are considered to represent two distinct, albeit inversely correlated, continua </w:t>
      </w:r>
      <w:r w:rsidRPr="00DF3F2B">
        <w:fldChar w:fldCharType="begin" w:fldLock="1"/>
      </w:r>
      <w:r w:rsidRPr="00DF3F2B">
        <w:instrText>ADDIN CSL_CITATION { "citationItems" : [ { "id" : "ITEM-1", "itemData" : { "author" : [ { "dropping-particle" : "", "family" : "Keyes", "given" : "Corey L M", "non-dropping-particle" : "", "parse-names" : false, "suffix" : "" } ], "container-title" : "Journal of Health and Social Behaviour", "id" : "ITEM-1", "issue" : "2", "issued" : { "date-parts" : [ [ "2002" ] ] }, "page" : "207-222", "title" : "The Mental Health Continuum : From Languishing to Flourishing in Life", "type" : "article-journal", "volume" : "43" }, "uris" : [ "http://www.mendeley.com/documents/?uuid=f754bf22-0627-4c51-b6be-408e17cfa5b0" ] }, { "id" : "ITEM-2", "itemData" : { "DOI" : "10.1037/0022-006X.73.3.539", "ISSN" : "0022-006X", "PMID" : "15982151", "abstract" : "A continuous assessment and a categorical diagnosis of the presence (i.e., flourishing) and the absence (i.e., languishing) of mental health were proposed and applied to the Midlife in the United States study data, a nationally representative sample of adults between the ages of 25 and 74 years (N = 3,032). Confirmatory factor analyses supported the hypothesis that measures of mental health (i.e., emotional, psychological, and social well-being) and mental illness (i.e., major depressive episode, generalized anxiety, panic disorder, and alcohol dependence) constitute separate correlated unipolar dimensions. The categorical diagnosis yielded an estimate of 18.0% flourishing and, when cross-tabulated with the mental disorders, an estimate of 16.6% with complete mental health. Completely mentally healthy adults reported the fewest health limitations of activities of daily living, the fewest missed days of work, the fewest half-day work cutbacks, and the healthiest psychosocial functioning (low helplessness, clear life goals, high resilience, and high intimacy).", "author" : [ { "dropping-particle" : "", "family" : "Keyes", "given" : "Corey L M", "non-dropping-particle" : "", "parse-names" : false, "suffix" : "" } ], "container-title" : "Journal of consulting and clinical psychology", "id" : "ITEM-2", "issue" : "3", "issued" : { "date-parts" : [ [ "2005", "6" ] ] }, "page" : "539-48", "title" : "Mental illness and/or mental health? Investigating axioms of the complete state model of health.", "type" : "article-journal", "volume" : "73" }, "uris" : [ "http://www.mendeley.com/documents/?uuid=5b22c323-7d2f-4383-9436-12742d620623" ] } ], "mendeley" : { "formattedCitation" : "(Keyes, 2002, 2005)", "plainTextFormattedCitation" : "(Keyes, 2002, 2005)", "previouslyFormattedCitation" : "(Keyes, 2002, 2005)" }, "properties" : {  }, "schema" : "https://github.com/citation-style-language/schema/raw/master/csl-citation.json" }</w:instrText>
      </w:r>
      <w:r w:rsidRPr="00DF3F2B">
        <w:fldChar w:fldCharType="separate"/>
      </w:r>
      <w:r w:rsidRPr="00DF3F2B">
        <w:rPr>
          <w:noProof/>
        </w:rPr>
        <w:t>(Keyes, 2002, 2005)</w:t>
      </w:r>
      <w:r w:rsidRPr="00DF3F2B">
        <w:fldChar w:fldCharType="end"/>
      </w:r>
      <w:r w:rsidRPr="00DF3F2B">
        <w:t xml:space="preserve">. </w:t>
      </w:r>
      <w:r w:rsidR="00C815E5">
        <w:t xml:space="preserve">Low </w:t>
      </w:r>
      <w:r w:rsidRPr="00DF3F2B">
        <w:t xml:space="preserve">mental health </w:t>
      </w:r>
      <w:r w:rsidR="00CF79BB">
        <w:t>has</w:t>
      </w:r>
      <w:r w:rsidR="00CF79BB" w:rsidRPr="00DF3F2B">
        <w:t xml:space="preserve"> </w:t>
      </w:r>
      <w:r w:rsidRPr="00DF3F2B">
        <w:t>been found to have additive adverse effects on an individual</w:t>
      </w:r>
      <w:r w:rsidRPr="00DF3F2B">
        <w:rPr>
          <w:rFonts w:eastAsia="Times New Roman"/>
        </w:rPr>
        <w:t xml:space="preserve">’s functioning in life, including academic impairment and suicidal ideation </w:t>
      </w:r>
      <w:r w:rsidRPr="00DF3F2B">
        <w:rPr>
          <w:rFonts w:eastAsia="Times New Roman"/>
        </w:rPr>
        <w:fldChar w:fldCharType="begin" w:fldLock="1"/>
      </w:r>
      <w:r w:rsidRPr="00DF3F2B">
        <w:rPr>
          <w:rFonts w:eastAsia="Times New Roman"/>
        </w:rPr>
        <w:instrText>ADDIN CSL_CITATION { "citationItems" : [ { "id" : "ITEM-1", "itemData" : { "DOI" : "10.1080/07448481.2011.608393", "ISSN" : "1940-3208", "PMID" : "22316409", "abstract" : "OBJECTIVE: To investigate whether level of positive mental health complements mental illness in predicting students at risk for suicidal behavior and impaired academic performance.\n\nPARTICIPANTS: A sample of 5,689 college students participated in the 2007 Healthy Minds Study and completed an Internet survey that included the Mental Health Continuum-Short Form and the Patient Health Questionnaire screening scales for depression and anxiety disorders, questions about suicide ideation, plans, and attempts, and academic impairment.\n\nRESULTS: Just under half (49.3%) of students were flourishing and did not screen positive for a mental disorder. Among students who did, and those who did not, screen for a mental disorder, suicidal behavior and impaired academic performance were lowest in those with flourishing, higher among those with moderate, and highest in those with languishing mental health.\n\nCONCLUSIONS: Positive mental health complements mental disorder screening in mental health surveillance and prediction of suicidal behavior and impairment of academic performance.", "author" : [ { "dropping-particle" : "", "family" : "Keyes", "given" : "Corey L M", "non-dropping-particle" : "", "parse-names" : false, "suffix" : "" }, { "dropping-particle" : "", "family" : "Eisenberg", "given" : "Daniel", "non-dropping-particle" : "", "parse-names" : false, "suffix" : "" }, { "dropping-particle" : "", "family" : "Perry", "given" : "Geraldine S", "non-dropping-particle" : "", "parse-names" : false, "suffix" : "" }, { "dropping-particle" : "", "family" : "Dube", "given" : "Shanta R", "non-dropping-particle" : "", "parse-names" : false, "suffix" : "" }, { "dropping-particle" : "", "family" : "Kroenke", "given" : "Kurt", "non-dropping-particle" : "", "parse-names" : false, "suffix" : "" }, { "dropping-particle" : "", "family" : "Dhingra", "given" : "Satvinder S", "non-dropping-particle" : "", "parse-names" : false, "suffix" : "" } ], "container-title" : "Journal of American college health : J of ACH", "id" : "ITEM-1", "issue" : "2", "issued" : { "date-parts" : [ [ "2012", "1" ] ] }, "page" : "126-33", "title" : "The relationship of level of positive mental health with current mental disorders in predicting suicidal behavior and academic impairment in college students.", "type" : "article-journal", "volume" : "60" }, "uris" : [ "http://www.mendeley.com/documents/?uuid=9634abf9-d7f4-40b5-b5a1-9f005a57e15d" ] } ], "mendeley" : { "formattedCitation" : "(Keyes et al., 2012)", "plainTextFormattedCitation" : "(Keyes et al., 2012)", "previouslyFormattedCitation" : "(Keyes et al., 2012)" }, "properties" : {  }, "schema" : "https://github.com/citation-style-language/schema/raw/master/csl-citation.json" }</w:instrText>
      </w:r>
      <w:r w:rsidRPr="00DF3F2B">
        <w:rPr>
          <w:rFonts w:eastAsia="Times New Roman"/>
        </w:rPr>
        <w:fldChar w:fldCharType="separate"/>
      </w:r>
      <w:r w:rsidRPr="00DF3F2B">
        <w:rPr>
          <w:rFonts w:eastAsia="Times New Roman"/>
          <w:noProof/>
        </w:rPr>
        <w:t>(Keyes et al., 2012)</w:t>
      </w:r>
      <w:r w:rsidRPr="00DF3F2B">
        <w:rPr>
          <w:rFonts w:eastAsia="Times New Roman"/>
        </w:rPr>
        <w:fldChar w:fldCharType="end"/>
      </w:r>
      <w:r w:rsidRPr="00DF3F2B">
        <w:rPr>
          <w:rFonts w:eastAsia="Times New Roman"/>
        </w:rPr>
        <w:t xml:space="preserve">, as well as all-cause mortality </w:t>
      </w:r>
      <w:r w:rsidRPr="00DF3F2B">
        <w:rPr>
          <w:rFonts w:eastAsia="Times New Roman"/>
        </w:rPr>
        <w:fldChar w:fldCharType="begin" w:fldLock="1"/>
      </w:r>
      <w:r w:rsidRPr="00DF3F2B">
        <w:rPr>
          <w:rFonts w:eastAsia="Times New Roman"/>
        </w:rPr>
        <w:instrText>ADDIN CSL_CITATION { "citationItems" : [ { "id" : "ITEM-1", "itemData" : { "DOI" : "10.2105/AJPH.2012.300918", "ISSN" : "1541-0048", "PMID" : "22994191", "abstract" : "OBJECTIVES: We investigated whether positive mental health predicts all-cause mortality.\n\nMETHODS: Data were from the Midlife in the United States (MIDUS) study (n = 3032), which at baseline in 1995 measured positive mental health (flourishing and not) and past-year mental illness (major depressive episode, panic attacks, and generalized anxiety disorders), and linked respondents with National Death Index records in a 10-year follow-up ending in 2005. Covariates were age, gender, race, education, any past-year mental illness, smoking, physical inactivity, physical diseases, and physical disease risk factors.\n\nRESULTS: A total of 6.3% of participants died during the study period. The final and fully adjusted odds ratio of mortality was 1.62 (95% confidence interval [CI] = 1.00, 2.62; P =\u2009.05) for adults who were not flourishing, relative to participants with flourishing mental health. Age, gender, race, education, smoking, physical inactivity, cardiovascular disease, and HIV/AIDS were significant predictors of death during the study period.\n\nCONCLUSIONS: The absence of positive mental health increased the probability of all-cause mortality for men and women at all ages after adjustment for known causes of death.", "author" : [ { "dropping-particle" : "", "family" : "Keyes", "given" : "Corey L M", "non-dropping-particle" : "", "parse-names" : false, "suffix" : "" }, { "dropping-particle" : "", "family" : "Simoes", "given" : "Eduardo J", "non-dropping-particle" : "", "parse-names" : false, "suffix" : "" } ], "container-title" : "American journal of public health", "id" : "ITEM-1", "issue" : "11", "issued" : { "date-parts" : [ [ "2012", "11" ] ] }, "page" : "2164-72", "title" : "To flourish or not: positive mental health and all-cause mortality.", "type" : "article-journal", "volume" : "102" }, "uris" : [ "http://www.mendeley.com/documents/?uuid=98c09d26-bda4-41b3-a94a-220c87fbb860" ] } ], "mendeley" : { "formattedCitation" : "(Keyes &amp; Simoes, 2012)", "plainTextFormattedCitation" : "(Keyes &amp; Simoes, 2012)", "previouslyFormattedCitation" : "(Keyes &amp; Simoes, 2012)" }, "properties" : {  }, "schema" : "https://github.com/citation-style-language/schema/raw/master/csl-citation.json" }</w:instrText>
      </w:r>
      <w:r w:rsidRPr="00DF3F2B">
        <w:rPr>
          <w:rFonts w:eastAsia="Times New Roman"/>
        </w:rPr>
        <w:fldChar w:fldCharType="separate"/>
      </w:r>
      <w:r w:rsidRPr="00DF3F2B">
        <w:rPr>
          <w:rFonts w:eastAsia="Times New Roman"/>
          <w:noProof/>
        </w:rPr>
        <w:t>(Keyes &amp; Simoes, 2012)</w:t>
      </w:r>
      <w:r w:rsidRPr="00DF3F2B">
        <w:rPr>
          <w:rFonts w:eastAsia="Times New Roman"/>
        </w:rPr>
        <w:fldChar w:fldCharType="end"/>
      </w:r>
      <w:r w:rsidRPr="00DF3F2B">
        <w:rPr>
          <w:rFonts w:eastAsia="Times New Roman"/>
        </w:rPr>
        <w:t xml:space="preserve">. </w:t>
      </w:r>
      <w:r w:rsidR="00FB51ED" w:rsidRPr="007703B6">
        <w:rPr>
          <w:rFonts w:eastAsia="Times New Roman"/>
        </w:rPr>
        <w:t xml:space="preserve">An implication of the dual continua model is that </w:t>
      </w:r>
      <w:r w:rsidR="007703B6" w:rsidRPr="007703B6">
        <w:rPr>
          <w:rFonts w:eastAsia="Times New Roman"/>
        </w:rPr>
        <w:t xml:space="preserve">positive mental health </w:t>
      </w:r>
      <w:r w:rsidR="00FB51ED" w:rsidRPr="007703B6">
        <w:rPr>
          <w:rFonts w:eastAsia="Times New Roman"/>
        </w:rPr>
        <w:t>may be characterised by distinct patterns of selective processing styles or biases, just as the ‘symptoms’ of mental health and mental illness differ from each other.</w:t>
      </w:r>
      <w:r w:rsidR="00FB51ED" w:rsidRPr="00DF3F2B">
        <w:rPr>
          <w:rFonts w:eastAsia="Times New Roman"/>
        </w:rPr>
        <w:t xml:space="preserve"> </w:t>
      </w:r>
      <w:r w:rsidR="007703B6">
        <w:rPr>
          <w:rFonts w:eastAsia="Times New Roman"/>
        </w:rPr>
        <w:t>We therefore used Keyes’ Mental Health Continum (MHC; Keyes, 2009) scale which intends to index psychological, social, and cognitive wellbeing as positive mental health.</w:t>
      </w:r>
    </w:p>
    <w:p w14:paraId="6EA2AB79" w14:textId="616BEF33" w:rsidR="00C60BE6" w:rsidRPr="00DF3F2B" w:rsidRDefault="00C32445" w:rsidP="00C60BE6">
      <w:pPr>
        <w:pStyle w:val="Thesisstyle"/>
        <w:spacing w:line="360" w:lineRule="auto"/>
      </w:pPr>
      <w:r>
        <w:rPr>
          <w:rFonts w:eastAsia="Times New Roman"/>
        </w:rPr>
        <w:t>S</w:t>
      </w:r>
      <w:r w:rsidR="005E74DF" w:rsidRPr="00DF3F2B">
        <w:rPr>
          <w:rFonts w:eastAsia="Times New Roman"/>
        </w:rPr>
        <w:t>ome research has examined factors related to positive mental health within a cognitive-experimental framework, as with the CCBH,</w:t>
      </w:r>
      <w:r>
        <w:rPr>
          <w:rFonts w:eastAsia="Times New Roman"/>
        </w:rPr>
        <w:t xml:space="preserve"> with</w:t>
      </w:r>
      <w:r w:rsidR="005E74DF" w:rsidRPr="00DF3F2B">
        <w:rPr>
          <w:rFonts w:eastAsia="Times New Roman"/>
        </w:rPr>
        <w:t xml:space="preserve"> the majority of this research </w:t>
      </w:r>
      <w:r>
        <w:rPr>
          <w:rFonts w:eastAsia="Times New Roman"/>
        </w:rPr>
        <w:t>being</w:t>
      </w:r>
      <w:r w:rsidR="005E74DF" w:rsidRPr="00DF3F2B">
        <w:rPr>
          <w:rFonts w:eastAsia="Times New Roman"/>
        </w:rPr>
        <w:t xml:space="preserve"> conducted in adults. </w:t>
      </w:r>
      <w:r w:rsidR="00FB51ED" w:rsidRPr="00DF3F2B">
        <w:rPr>
          <w:rFonts w:eastAsia="Times New Roman"/>
        </w:rPr>
        <w:t>Therefore, i</w:t>
      </w:r>
      <w:r w:rsidR="006E2F24" w:rsidRPr="00DF3F2B">
        <w:t>n</w:t>
      </w:r>
      <w:r w:rsidR="00FB51ED" w:rsidRPr="00DF3F2B">
        <w:t xml:space="preserve"> this study</w:t>
      </w:r>
      <w:r w:rsidR="006E2F24" w:rsidRPr="00DF3F2B">
        <w:t xml:space="preserve"> we employed a psychological network analysis approach to investigate the CCBH </w:t>
      </w:r>
      <w:r w:rsidR="0000722B">
        <w:t>for</w:t>
      </w:r>
      <w:r w:rsidR="0000722B" w:rsidRPr="00DF3F2B">
        <w:t xml:space="preserve"> </w:t>
      </w:r>
      <w:r w:rsidR="006E2F24" w:rsidRPr="00DF3F2B">
        <w:t xml:space="preserve">positive mental health in adolescents. </w:t>
      </w:r>
      <w:r w:rsidR="00FB51ED" w:rsidRPr="00DF3F2B">
        <w:t>We use data from the CogBIAS longitudinal study (Booth et al., 2017; Booth et al., 2019), one of the few studies to collect data for multiple cognitive biases in an adolescent sample</w:t>
      </w:r>
      <w:r w:rsidR="00C60BE6" w:rsidRPr="00DF3F2B">
        <w:t xml:space="preserve"> </w:t>
      </w:r>
      <w:r w:rsidR="00C60BE6" w:rsidRPr="003F0233">
        <w:t>(</w:t>
      </w:r>
      <w:r w:rsidR="003F0233" w:rsidRPr="003F0233">
        <w:t>for example</w:t>
      </w:r>
      <w:r w:rsidR="00133820" w:rsidRPr="003F0233">
        <w:t xml:space="preserve"> </w:t>
      </w:r>
      <w:r w:rsidR="00C60BE6" w:rsidRPr="003F0233">
        <w:lastRenderedPageBreak/>
        <w:t>Klein et al. 2017; Orchard et al. 2018</w:t>
      </w:r>
      <w:r w:rsidR="00C60BE6" w:rsidRPr="00DF3F2B">
        <w:t>)</w:t>
      </w:r>
      <w:r w:rsidR="00D22A66">
        <w:t xml:space="preserve"> across different time points</w:t>
      </w:r>
      <w:r w:rsidR="00FB51ED" w:rsidRPr="00DF3F2B">
        <w:t xml:space="preserve">. </w:t>
      </w:r>
      <w:r w:rsidR="00C60BE6" w:rsidRPr="00DF3F2B">
        <w:t xml:space="preserve">We focussed on attention, interpretation, and memory bias, to limit the scope to the processes previously implicated in the CCBH </w:t>
      </w:r>
      <w:r w:rsidR="00C60BE6" w:rsidRPr="00DF3F2B">
        <w:fldChar w:fldCharType="begin" w:fldLock="1"/>
      </w:r>
      <w:r w:rsidR="00C60BE6" w:rsidRPr="00DF3F2B">
        <w:instrText>ADDIN CSL_CITATION { "citationItems" : [ { "id" : "ITEM-1", "itemData" : { "DOI" : "10.1016/j.beth.2006.02.001", "author" : [ { "dropping-particle" : "", "family" : "Hirsch", "given" : "Colette R", "non-dropping-particle" : "", "parse-names" : false, "suffix" : "" }, { "dropping-particle" : "", "family" : "Clark", "given" : "David M", "non-dropping-particle" : "", "parse-names" : false, "suffix" : "" }, { "dropping-particle" : "", "family" : "Mathews", "given" : "Andrew", "non-dropping-particle" : "", "parse-names" : false, "suffix" : "" } ], "container-title" : "Behaviour Therapy", "id" : "ITEM-1", "issue" : "3", "issued" : { "date-parts" : [ [ "2006" ] ] }, "page" : "223-236", "title" : "Imagery and Interpretations in Social Phobia : Support for the Combined Cognitive Biases Hypothesis", "type" : "article-journal", "volume" : "37" }, "uris" : [ "http://www.mendeley.com/documents/?uuid=56e30532-8f9d-46e2-be0e-dbdac11ec193" ] } ], "mendeley" : { "formattedCitation" : "(Hirsch et al., 2006)", "plainTextFormattedCitation" : "(Hirsch et al., 2006)", "previouslyFormattedCitation" : "(Hirsch et al., 2006)" }, "properties" : {  }, "schema" : "https://github.com/citation-style-language/schema/raw/master/csl-citation.json" }</w:instrText>
      </w:r>
      <w:r w:rsidR="00C60BE6" w:rsidRPr="00DF3F2B">
        <w:fldChar w:fldCharType="separate"/>
      </w:r>
      <w:r w:rsidR="00C60BE6" w:rsidRPr="00DF3F2B">
        <w:rPr>
          <w:noProof/>
        </w:rPr>
        <w:t>(Hirsch et al., 2006)</w:t>
      </w:r>
      <w:r w:rsidR="00C60BE6" w:rsidRPr="00DF3F2B">
        <w:fldChar w:fldCharType="end"/>
      </w:r>
      <w:r w:rsidR="00C60BE6" w:rsidRPr="00DF3F2B">
        <w:t xml:space="preserve">. Our primary aim was to explore differences in the structure of cognitive bias networks between adolescents higher and lower in mental health. We therefore use a moderated network approach, which allowed us to examine the moderating effect of mental health on the relationships between other biases. </w:t>
      </w:r>
      <w:r w:rsidR="00C60BE6" w:rsidRPr="00DF3F2B">
        <w:rPr>
          <w:rFonts w:eastAsia="Times New Roman"/>
        </w:rPr>
        <w:t xml:space="preserve">To our knowledge, this is the first study to use network analyses to examine the role that connections in selective processing of emotional information plays in positive mental health in an adolescent sample. </w:t>
      </w:r>
    </w:p>
    <w:p w14:paraId="371D2B68" w14:textId="77777777" w:rsidR="004C3D42" w:rsidRPr="00DF3F2B" w:rsidRDefault="004C3D42" w:rsidP="004C3D42">
      <w:pPr>
        <w:pStyle w:val="Heading1"/>
        <w:spacing w:line="360" w:lineRule="auto"/>
        <w:rPr>
          <w:rFonts w:ascii="Times New Roman" w:hAnsi="Times New Roman" w:cs="Times New Roman"/>
        </w:rPr>
      </w:pPr>
      <w:r w:rsidRPr="00DF3F2B">
        <w:rPr>
          <w:rFonts w:ascii="Times New Roman" w:hAnsi="Times New Roman" w:cs="Times New Roman"/>
        </w:rPr>
        <w:t>Methods</w:t>
      </w:r>
    </w:p>
    <w:p w14:paraId="7516F9F0" w14:textId="41A031E2" w:rsidR="004C3D42" w:rsidRPr="00DF3F2B" w:rsidRDefault="004C3D42" w:rsidP="004C3D42">
      <w:pPr>
        <w:pStyle w:val="Thesisstyle"/>
        <w:spacing w:line="360" w:lineRule="auto"/>
      </w:pPr>
      <w:r w:rsidRPr="00DF3F2B">
        <w:t xml:space="preserve">The data analysed and presented in this paper are drawn from the CogBIAS longitudinal study (Booth et al., 2017; Booth et al., 2019), which recruited </w:t>
      </w:r>
      <w:r w:rsidR="003F0233">
        <w:t>504</w:t>
      </w:r>
      <w:r w:rsidRPr="00DF3F2B">
        <w:t xml:space="preserve"> secondary school adolescents</w:t>
      </w:r>
      <w:r w:rsidR="003F0233">
        <w:t xml:space="preserve"> (mean age = 13.4, </w:t>
      </w:r>
      <w:r w:rsidR="003F0233" w:rsidRPr="003F0233">
        <w:rPr>
          <w:i/>
        </w:rPr>
        <w:t>SD</w:t>
      </w:r>
      <w:r w:rsidR="003F0233">
        <w:t xml:space="preserve"> = .7)</w:t>
      </w:r>
      <w:r w:rsidRPr="00DF3F2B">
        <w:t xml:space="preserve"> in the UK. Adolescents completed a series of cognitive bias measures (including attention, interpretation, and memory) </w:t>
      </w:r>
      <w:r w:rsidR="00EB36B9">
        <w:t>across three</w:t>
      </w:r>
      <w:r w:rsidRPr="00DF3F2B">
        <w:t xml:space="preserve"> waves of testing</w:t>
      </w:r>
      <w:r w:rsidR="003F0233">
        <w:t>. Data from wave 2 (mean</w:t>
      </w:r>
      <w:r w:rsidRPr="00DF3F2B">
        <w:t xml:space="preserve"> age </w:t>
      </w:r>
      <w:r w:rsidR="003F0233">
        <w:t>=</w:t>
      </w:r>
      <w:r w:rsidR="003F0233" w:rsidRPr="00DF3F2B">
        <w:t xml:space="preserve"> </w:t>
      </w:r>
      <w:r w:rsidRPr="00DF3F2B">
        <w:t>14</w:t>
      </w:r>
      <w:r w:rsidR="003F0233">
        <w:t xml:space="preserve">.5, </w:t>
      </w:r>
      <w:r w:rsidR="003F0233" w:rsidRPr="003F0233">
        <w:rPr>
          <w:i/>
        </w:rPr>
        <w:t>SD</w:t>
      </w:r>
      <w:r w:rsidR="003F0233">
        <w:t xml:space="preserve"> = .6)</w:t>
      </w:r>
      <w:r w:rsidRPr="00DF3F2B">
        <w:t xml:space="preserve"> and </w:t>
      </w:r>
      <w:r w:rsidR="003F0233">
        <w:t>wave 3 (mean</w:t>
      </w:r>
      <w:r w:rsidRPr="00DF3F2B">
        <w:t xml:space="preserve"> age </w:t>
      </w:r>
      <w:r w:rsidR="003F0233">
        <w:t>=</w:t>
      </w:r>
      <w:r w:rsidRPr="00DF3F2B">
        <w:t xml:space="preserve"> 1</w:t>
      </w:r>
      <w:r w:rsidR="003F0233">
        <w:t xml:space="preserve">5.7, </w:t>
      </w:r>
      <w:r w:rsidR="003F0233" w:rsidRPr="003F0233">
        <w:rPr>
          <w:i/>
        </w:rPr>
        <w:t>SD</w:t>
      </w:r>
      <w:r w:rsidR="003F0233">
        <w:t xml:space="preserve"> = .6) were not analysed in this study.</w:t>
      </w:r>
      <w:r w:rsidRPr="00DF3F2B">
        <w:t xml:space="preserve"> This study is the only one known to the authors to incorporate a longitudinal design, with a range of cognitive biases measured at three time-points in an adolescent sample. The CogBIAS </w:t>
      </w:r>
      <w:r w:rsidR="004D6A61">
        <w:t>study</w:t>
      </w:r>
      <w:r w:rsidR="004D6A61" w:rsidRPr="00DF3F2B">
        <w:t xml:space="preserve"> </w:t>
      </w:r>
      <w:r w:rsidRPr="00DF3F2B">
        <w:t>presents an opportunity to examine the CCBH as it applies to adolescents, specifically with respect to the role these cognitive biases play in positive mental health. In this paper, we use data</w:t>
      </w:r>
      <w:r w:rsidR="00B7435F">
        <w:t xml:space="preserve"> just</w:t>
      </w:r>
      <w:r w:rsidRPr="00DF3F2B">
        <w:t xml:space="preserve"> from wave 1 of the CogBIAS </w:t>
      </w:r>
      <w:r w:rsidR="004D6A61">
        <w:t>study</w:t>
      </w:r>
      <w:r w:rsidRPr="00DF3F2B">
        <w:t xml:space="preserve">. </w:t>
      </w:r>
      <w:r w:rsidR="002F7475" w:rsidRPr="002F7475">
        <w:t>[We used `r cite_r("r-references.bib")` for all analyses and figures, and to generate this document]</w:t>
      </w:r>
    </w:p>
    <w:p w14:paraId="0D7F5F22" w14:textId="77777777" w:rsidR="004C3D42" w:rsidRPr="00DF3F2B" w:rsidRDefault="004C3D42" w:rsidP="004C3D42">
      <w:pPr>
        <w:pStyle w:val="Heading3"/>
        <w:spacing w:line="360" w:lineRule="auto"/>
        <w:rPr>
          <w:rFonts w:ascii="Times New Roman" w:hAnsi="Times New Roman" w:cs="Times New Roman"/>
        </w:rPr>
      </w:pPr>
      <w:bookmarkStart w:id="7" w:name="_Toc498603508"/>
      <w:r w:rsidRPr="00DF3F2B">
        <w:rPr>
          <w:rFonts w:ascii="Times New Roman" w:hAnsi="Times New Roman" w:cs="Times New Roman"/>
        </w:rPr>
        <w:t>Participants</w:t>
      </w:r>
      <w:bookmarkEnd w:id="7"/>
    </w:p>
    <w:p w14:paraId="6A71410A" w14:textId="28ED0445" w:rsidR="004C3D42" w:rsidRPr="00DF3F2B" w:rsidRDefault="004C3D42" w:rsidP="004C3D42">
      <w:pPr>
        <w:pStyle w:val="Thesisstyle"/>
        <w:spacing w:line="360" w:lineRule="auto"/>
      </w:pPr>
      <w:r w:rsidRPr="00DF3F2B">
        <w:t>We first excluded all participants without complete data in all of the measures described below (except the dot-probe, see below), from the original sample of 504 students. This resulted in a final sample of 451 students (</w:t>
      </w:r>
      <w:r w:rsidRPr="00DF3F2B">
        <w:rPr>
          <w:i/>
        </w:rPr>
        <w:t>M age</w:t>
      </w:r>
      <w:r w:rsidRPr="00DF3F2B">
        <w:t xml:space="preserve"> = 13, </w:t>
      </w:r>
      <w:r w:rsidRPr="00DF3F2B">
        <w:rPr>
          <w:i/>
        </w:rPr>
        <w:t>SD</w:t>
      </w:r>
      <w:r w:rsidRPr="00DF3F2B">
        <w:t xml:space="preserve"> = .78, 248 female).  In addition, for the first stage of our analysis we selected two groups of participants for the network analyses based on scores on the Mental Health Continuum (MHC). For this, we performed a tertile split to yield low and high Mental Health groups (low-MH and high-MH, respectively). The low-MH group consisted of 145 participants, scoring under 37 on the MHC and the high-MH group consisted of 150 participants scoring above 47 on the MHC. </w:t>
      </w:r>
      <w:r w:rsidRPr="00DF3F2B">
        <w:lastRenderedPageBreak/>
        <w:t>Ethical approval for this study was given by the National Research Ethics Service (NREC; REC reference: 14/SC/0128; IRAS project ID: 141833).</w:t>
      </w:r>
    </w:p>
    <w:p w14:paraId="15D9047C" w14:textId="77777777" w:rsidR="004C3D42" w:rsidRPr="00DF3F2B" w:rsidRDefault="004C3D42" w:rsidP="004C3D42">
      <w:pPr>
        <w:spacing w:line="360" w:lineRule="auto"/>
        <w:rPr>
          <w:rFonts w:ascii="Times New Roman" w:hAnsi="Times New Roman" w:cs="Times New Roman"/>
          <w:b/>
        </w:rPr>
      </w:pPr>
      <w:r w:rsidRPr="00DF3F2B">
        <w:rPr>
          <w:rFonts w:ascii="Times New Roman" w:hAnsi="Times New Roman" w:cs="Times New Roman"/>
          <w:b/>
        </w:rPr>
        <w:t>Measures</w:t>
      </w:r>
    </w:p>
    <w:p w14:paraId="418DD972" w14:textId="2B3CD0D1" w:rsidR="004C3D42" w:rsidRPr="00DF3F2B" w:rsidRDefault="004C3D42" w:rsidP="004C3D42">
      <w:pPr>
        <w:pStyle w:val="Thesisstyle"/>
        <w:spacing w:line="360" w:lineRule="auto"/>
        <w:rPr>
          <w:b/>
        </w:rPr>
      </w:pPr>
      <w:r w:rsidRPr="00DF3F2B">
        <w:t xml:space="preserve">As we were interested in differences in network structure of cognitive biases in relation to high and low positive mental </w:t>
      </w:r>
      <w:r w:rsidR="00D23756" w:rsidRPr="00DF3F2B">
        <w:t>health,</w:t>
      </w:r>
      <w:r w:rsidRPr="00DF3F2B">
        <w:t xml:space="preserve"> we analyse only a subset of the measures included in the CogBIAS </w:t>
      </w:r>
      <w:r w:rsidR="004036B0">
        <w:t>study</w:t>
      </w:r>
      <w:r w:rsidRPr="00DF3F2B">
        <w:t xml:space="preserve">. The combined cognitive bias hypothesis typically describes the relationship between attention, interpretation, and memory biases. We therefore analysed data only from tasks targeting these cognitive processes. We present a brief description of these measures below, however, a complete description of the sample, methods, and design used in the </w:t>
      </w:r>
      <w:r w:rsidR="004036B0">
        <w:t>study</w:t>
      </w:r>
      <w:r w:rsidR="004036B0" w:rsidRPr="00DF3F2B">
        <w:t xml:space="preserve"> </w:t>
      </w:r>
      <w:r w:rsidRPr="00DF3F2B">
        <w:t>can be found in the protocol paper (Booth et al</w:t>
      </w:r>
      <w:r w:rsidR="004036B0">
        <w:t>.</w:t>
      </w:r>
      <w:r w:rsidRPr="00DF3F2B">
        <w:t>, 2017).</w:t>
      </w:r>
    </w:p>
    <w:p w14:paraId="79DBC06E" w14:textId="77777777" w:rsidR="004C3D42" w:rsidRPr="00DF3F2B" w:rsidRDefault="004C3D42" w:rsidP="004C3D42">
      <w:pPr>
        <w:pStyle w:val="Thesisstyle"/>
        <w:spacing w:line="360" w:lineRule="auto"/>
      </w:pPr>
      <w:r w:rsidRPr="00DF3F2B">
        <w:rPr>
          <w:b/>
        </w:rPr>
        <w:t>Mental health.</w:t>
      </w:r>
      <w:r w:rsidRPr="00DF3F2B">
        <w:t xml:space="preserve"> The Mental Health Continuum – Short form (MHC-SF) contains 14 items that index emotional, psychological, and social wellbeing, in order to create a composite measure of positive mental health. Participants are asked to rate how often they have experienced each of the items in the past month, on a 6-point Likert scale from "never" to "every day". The MHC-SF has shown high internal consistency and discriminant validity </w:t>
      </w:r>
      <w:r w:rsidRPr="00DF3F2B">
        <w:fldChar w:fldCharType="begin" w:fldLock="1"/>
      </w:r>
      <w:r w:rsidRPr="00DF3F2B">
        <w:instrText>ADDIN CSL_CITATION { "citationItems" : [ { "id" : "ITEM-1", "itemData" : { "author" : [ { "dropping-particle" : "", "family" : "Keyes", "given" : "Corey L M", "non-dropping-particle" : "", "parse-names" : false, "suffix" : "" } ], "id" : "ITEM-1", "issued" : { "date-parts" : [ [ "2009" ] ] }, "title" : "Brief Description of the Mental Health Continuum Short Form ( MHC-SF )", "type" : "article-journal" }, "uris" : [ "http://www.mendeley.com/documents/?uuid=4b35eaf5-b719-4142-8d79-45b81ad51785" ] }, { "id" : "ITEM-2", "itemData" : { "DOI" : "10.1002/jclp.20741", "ISSN" : "1097-4679", "PMID" : "20973032", "abstract" : "There is a growing consensus that mental health is not merely the absence of mental illness, but it also includes the presence of positive feelings (emotional well-being) and positive functioning in individual life (psychological well-being) and community life (social well-being). We examined the structure, reliability, convergent validity, and discriminant validity of the Mental Health Continuum-Short Form (MHC-SF), a new self-report questionnaire for positive mental health assessment. We expected that the MHC-SF is reliable and valid, and that mental health and mental illness are 2 related but distinct continua. This article draws on data of the LISS panel of CentERdata, a representative panel for Longitudinal Internet Studies for the Social Sciences (N = 1,662). Results revealed high internal and moderate test-retest reliability. Confirmatory factor analysis (CFA) confirmed the 3-factor structure in emotional, psychological, and social well-being. These subscales correlated well with corresponding aspects of well-being and functioning, showing convergent validity. CFA supported the hypothesis of 2 separate yet related factors for mental health and mental illness, showing discriminant validity. Although related to mental illness, positive mental health is a distinct indicator of mental well-being that is reliably assessed with the MHC-SF.", "author" : [ { "dropping-particle" : "", "family" : "Lamers", "given" : "Sanne M a", "non-dropping-particle" : "", "parse-names" : false, "suffix" : "" }, { "dropping-particle" : "", "family" : "Westerhof", "given" : "Gerben J", "non-dropping-particle" : "", "parse-names" : false, "suffix" : "" }, { "dropping-particle" : "", "family" : "Bohlmeijer", "given" : "Ernst T", "non-dropping-particle" : "", "parse-names" : false, "suffix" : "" }, { "dropping-particle" : "", "family" : "Klooster", "given" : "Peter M", "non-dropping-particle" : "ten", "parse-names" : false, "suffix" : "" }, { "dropping-particle" : "", "family" : "Keyes", "given" : "Corey L M", "non-dropping-particle" : "", "parse-names" : false, "suffix" : "" } ], "container-title" : "Journal of clinical psychology", "id" : "ITEM-2", "issue" : "1", "issued" : { "date-parts" : [ [ "2011", "1" ] ] }, "page" : "99-110", "title" : "Evaluating the psychometric properties of the Mental Health Continuum-Short Form (MHC-SF).", "type" : "article-journal", "volume" : "67" }, "uris" : [ "http://www.mendeley.com/documents/?uuid=9c0ce6c1-5e98-41dd-a868-aeb689c7bed3" ] } ], "mendeley" : { "formattedCitation" : "(Keyes, 2009; Lamers, Westerhof, Bohlmeijer, ten Klooster, &amp; Keyes, 2011)", "manualFormatting" : "(Keyes, 2009; Lamers, Westerhof, Bohlmeijer, ten Klooster, &amp; Keyes, 2011", "plainTextFormattedCitation" : "(Keyes, 2009; Lamers, Westerhof, Bohlmeijer, ten Klooster, &amp; Keyes, 2011)", "previouslyFormattedCitation" : "(Keyes, 2009; Lamers, Westerhof, Bohlmeijer, ten Klooster, &amp; Keyes, 2011)" }, "properties" : {  }, "schema" : "https://github.com/citation-style-language/schema/raw/master/csl-citation.json" }</w:instrText>
      </w:r>
      <w:r w:rsidRPr="00DF3F2B">
        <w:fldChar w:fldCharType="separate"/>
      </w:r>
      <w:r w:rsidRPr="00DF3F2B">
        <w:rPr>
          <w:noProof/>
        </w:rPr>
        <w:t>(Keyes, 2009; Lamers, Westerhof, Bohlmeijer, ten Klooster, &amp; Keyes, 2011</w:t>
      </w:r>
      <w:r w:rsidRPr="00DF3F2B">
        <w:fldChar w:fldCharType="end"/>
      </w:r>
      <w:r w:rsidRPr="00DF3F2B">
        <w:t>; in the current sample MacDonald’s Omega ω = .95, and Cronbach’s alpha α = .94, 95% CI [.93, .95]).</w:t>
      </w:r>
    </w:p>
    <w:p w14:paraId="7E7229E1" w14:textId="55D72AB0" w:rsidR="004C3D42" w:rsidRPr="00DF3F2B" w:rsidRDefault="004C3D42" w:rsidP="004C3D42">
      <w:pPr>
        <w:pStyle w:val="Thesisstyle"/>
        <w:spacing w:line="360" w:lineRule="auto"/>
      </w:pPr>
      <w:r w:rsidRPr="00DF3F2B">
        <w:rPr>
          <w:b/>
        </w:rPr>
        <w:t xml:space="preserve">Attention Bias. </w:t>
      </w:r>
      <w:r w:rsidRPr="00DF3F2B">
        <w:t>An emotional face (angry, happy, and pain) dot-probe task was used to index attention bias (</w:t>
      </w:r>
      <w:r w:rsidRPr="00DF3F2B">
        <w:rPr>
          <w:noProof/>
        </w:rPr>
        <w:t>MacLeod et al., 1986</w:t>
      </w:r>
      <w:r w:rsidRPr="00DF3F2B">
        <w:t xml:space="preserve">) with stimuli from the STOIC faces database </w:t>
      </w:r>
      <w:r w:rsidRPr="00DF3F2B">
        <w:fldChar w:fldCharType="begin" w:fldLock="1"/>
      </w:r>
      <w:r w:rsidRPr="00DF3F2B">
        <w:instrText>ADDIN CSL_CITATION { "citationItems" : [ { "id" : "ITEM-1", "itemData" : { "author" : [ { "dropping-particle" : "", "family" : "Roy", "given" : "Sylvain", "non-dropping-particle" : "", "parse-names" : false, "suffix" : "" }, { "dropping-particle" : "", "family" : "Roy", "given" : "Cynthia", "non-dropping-particle" : "", "parse-names" : false, "suffix" : "" }, { "dropping-particle" : "", "family" : "Ethier-Majcher", "given" : "Catherine", "non-dropping-particle" : "", "parse-names" : false, "suffix" : "" }, { "dropping-particle" : "", "family" : "Fortin", "given" : "Isabelle", "non-dropping-particle" : "", "parse-names" : false, "suffix" : "" }, { "dropping-particle" : "", "family" : "Belin", "given" : "Pascal", "non-dropping-particle" : "", "parse-names" : false, "suffix" : "" }, { "dropping-particle" : "", "family" : "Gosselin", "given" : "Frederic", "non-dropping-particle" : "", "parse-names" : false, "suffix" : "" } ], "id" : "ITEM-1", "issued" : { "date-parts" : [ [ "2007" ] ] }, "title" : "STOIC: A database of dynamic and static faces expressing highly recognizable emotions", "type" : "article", "volume" : "7" }, "uris" : [ "http://www.mendeley.com/documents/?uuid=5fe700d5-3d6b-4125-8220-3350dd0d8eeb" ] } ], "mendeley" : { "formattedCitation" : "(Roy et al., 2007)", "plainTextFormattedCitation" : "(Roy et al., 2007)", "previouslyFormattedCitation" : "(Roy et al., 2007)" }, "properties" : {  }, "schema" : "https://github.com/citation-style-language/schema/raw/master/csl-citation.json" }</w:instrText>
      </w:r>
      <w:r w:rsidRPr="00DF3F2B">
        <w:fldChar w:fldCharType="separate"/>
      </w:r>
      <w:r w:rsidRPr="00DF3F2B">
        <w:rPr>
          <w:noProof/>
        </w:rPr>
        <w:t>(Roy et al., 2007)</w:t>
      </w:r>
      <w:r w:rsidRPr="00DF3F2B">
        <w:fldChar w:fldCharType="end"/>
      </w:r>
      <w:r w:rsidRPr="00DF3F2B">
        <w:t xml:space="preserve">. As with other papers using data from the CogBIAS </w:t>
      </w:r>
      <w:r w:rsidR="00017EC9">
        <w:t>study</w:t>
      </w:r>
      <w:r w:rsidRPr="00DF3F2B">
        <w:t>, we have opted to omit the attention bias data from our analyses. The internal consistency of each of the attention bias indices (</w:t>
      </w:r>
      <w:r w:rsidRPr="00DF3F2B">
        <w:rPr>
          <w:i/>
        </w:rPr>
        <w:t>n</w:t>
      </w:r>
      <w:r w:rsidRPr="00DF3F2B">
        <w:t xml:space="preserve"> = 448 following removal of three participants for &lt; 70% accuracy) was below any acceptable threshold, in this sample; angry = -.07, 95% CI [-.20, .06]; happy = .12, 95% CI [.00, .24]; pain = -.04, 95% CI [-.17, .09]. These outcome measures are unsuitable for any analyses based on correlational measures and were omitted from any further analyses. For full details about the task, see Booth et al. (2017; 2019). </w:t>
      </w:r>
    </w:p>
    <w:p w14:paraId="7CBD888F" w14:textId="34CEAE4D" w:rsidR="004C3D42" w:rsidRPr="00DF3F2B" w:rsidRDefault="004C3D42" w:rsidP="004C3D42">
      <w:pPr>
        <w:pStyle w:val="Thesisstyle"/>
        <w:spacing w:line="360" w:lineRule="auto"/>
      </w:pPr>
      <w:r w:rsidRPr="00DF3F2B">
        <w:rPr>
          <w:b/>
        </w:rPr>
        <w:t xml:space="preserve">Interpretation bias. </w:t>
      </w:r>
      <w:r w:rsidRPr="00DF3F2B">
        <w:t xml:space="preserve">The Adolescent Interpretation and Belief Questionnaire (AIBQ; </w:t>
      </w:r>
      <w:r w:rsidRPr="00DF3F2B">
        <w:fldChar w:fldCharType="begin" w:fldLock="1"/>
      </w:r>
      <w:r w:rsidRPr="00DF3F2B">
        <w:instrText>ADDIN CSL_CITATION { "citationItems" : [ { "id" : "ITEM-1", "itemData" : { "DOI" : "10.1016/j.janxdis.2008.02.010", "ISBN" : "0887-6185 (Print)\\r0887-6185 (Linking)", "ISSN" : "08876185", "PMID" : "18420374", "abstract" : "Interpretation bias, described as the tendency to interpret social situations in a negative or threatening manner, has been widely linked to social anxiety in adult populations. This study aimed to extend research on interpretation bias to an adolescent population. Thirty-seven high socially anxious and a control group of 36 non-socially anxious adolescents rated the likelihood of different interpretations of ambiguous social and non-social situations coming to mind and which interpretation they most believed. Results showed that negative interpretations of social situations were more common in the high anxious than control group. Such negative bias could not be accounted for by high levels of negative affect. The groups did not differ as to their positive interpretations. Furthermore, there was evidence for content specificity of interpretation bias; high anxious adolescents were not more negative than control participants in their interpretations of non-social situations. Findings are discussed in relation to the adult literature and their clinical relevance is considered. \u00a9 2008 Elsevier Ltd. All rights reserved.", "author" : [ { "dropping-particle" : "", "family" : "Miers", "given" : "Anne C.", "non-dropping-particle" : "", "parse-names" : false, "suffix" : "" }, { "dropping-particle" : "", "family" : "Bl\u00f6te", "given" : "Anke W.", "non-dropping-particle" : "", "parse-names" : false, "suffix" : "" }, { "dropping-particle" : "", "family" : "B\u00f6gels", "given" : "Susan M.", "non-dropping-particle" : "", "parse-names" : false, "suffix" : "" }, { "dropping-particle" : "", "family" : "Westenberg", "given" : "P. Michiel", "non-dropping-particle" : "", "parse-names" : false, "suffix" : "" } ], "container-title" : "Journal of Anxiety Disorders", "id" : "ITEM-1", "issue" : "8", "issued" : { "date-parts" : [ [ "2008" ] ] }, "page" : "1462-1471", "title" : "Interpretation bias and social anxiety in adolescents", "type" : "article-journal", "volume" : "22" }, "uris" : [ "http://www.mendeley.com/documents/?uuid=f7f22b5e-b56a-4261-a8b6-26ae2d92764d" ] } ], "mendeley" : { "formattedCitation" : "(Miers et al., 2008)", "manualFormatting" : "Miers, Bl\u00f6te, B\u00f6gels, &amp; Westenberg, 2008)", "plainTextFormattedCitation" : "(Miers et al., 2008)", "previouslyFormattedCitation" : "(Miers et al., 2008)" }, "properties" : {  }, "schema" : "https://github.com/citation-style-language/schema/raw/master/csl-citation.json" }</w:instrText>
      </w:r>
      <w:r w:rsidRPr="00DF3F2B">
        <w:fldChar w:fldCharType="separate"/>
      </w:r>
      <w:r w:rsidRPr="00DF3F2B">
        <w:rPr>
          <w:noProof/>
        </w:rPr>
        <w:t xml:space="preserve"> Miers, Blöte, Bögels, &amp; Westenberg, 2008)</w:t>
      </w:r>
      <w:r w:rsidRPr="00DF3F2B">
        <w:fldChar w:fldCharType="end"/>
      </w:r>
      <w:r w:rsidRPr="00DF3F2B">
        <w:rPr>
          <w:b/>
        </w:rPr>
        <w:t xml:space="preserve"> </w:t>
      </w:r>
      <w:r w:rsidRPr="00DF3F2B">
        <w:t xml:space="preserve">contains ten hypothetical scenarios, five of which are socially oriented and five are non-socially oriented, that are intended to reflect events that are likely to be experienced by adolescents. Participants read the scenario and </w:t>
      </w:r>
      <w:r w:rsidR="00CA1913">
        <w:t>are</w:t>
      </w:r>
      <w:r w:rsidR="00CA1913" w:rsidRPr="00DF3F2B">
        <w:t xml:space="preserve"> </w:t>
      </w:r>
      <w:r w:rsidRPr="00DF3F2B">
        <w:t xml:space="preserve">presented with a question that addresses a point of ambiguity in the scenario. A positive, a neutral, and </w:t>
      </w:r>
      <w:r w:rsidRPr="00DF3F2B">
        <w:lastRenderedPageBreak/>
        <w:t>a negative interpretation of the scenario are presented and participants rate how likely that interpretation would pop into their mind on a 5-point Likert scale. Participants then choose which interpretation of the scenario they believe to be the most correct. Scenarios are presented in a pseudo-random order. Bias scores were computed by calculating the mean likelihood ratings for positive and negative interpretations of social and non-social situations separately, resulting i</w:t>
      </w:r>
      <w:r w:rsidR="00814588">
        <w:t>n four bias indices – social positive; non</w:t>
      </w:r>
      <w:r w:rsidR="00814588" w:rsidRPr="00DF3F2B">
        <w:t>-social</w:t>
      </w:r>
      <w:r w:rsidR="00814588">
        <w:t xml:space="preserve"> positive</w:t>
      </w:r>
      <w:r w:rsidRPr="00DF3F2B">
        <w:t xml:space="preserve">; </w:t>
      </w:r>
      <w:r w:rsidR="00814588">
        <w:t>social negative</w:t>
      </w:r>
      <w:r w:rsidRPr="00DF3F2B">
        <w:t>; non-social</w:t>
      </w:r>
      <w:r w:rsidR="00814588">
        <w:t xml:space="preserve"> negative</w:t>
      </w:r>
      <w:r w:rsidRPr="00DF3F2B">
        <w:t>. The reliabilities of each</w:t>
      </w:r>
      <w:r w:rsidR="00564D77">
        <w:t xml:space="preserve"> of the</w:t>
      </w:r>
      <w:r w:rsidR="00814588">
        <w:t xml:space="preserve"> bias indices were as follows; social p</w:t>
      </w:r>
      <w:r w:rsidRPr="00DF3F2B">
        <w:t>ositive (α = .55, 95% CI [.48, .61], ω = .63); Social Negative (α = .79, 95% CI [.76, .82], ω = .81); Non-Social Positive (α = .43, 95% CI [.35, .52], ω = .49); Non-Social Negative (α = .58, 95% CI [.52, .64], ω = .64).</w:t>
      </w:r>
    </w:p>
    <w:p w14:paraId="0E2CBE7A" w14:textId="6D532102" w:rsidR="004C3D42" w:rsidRPr="00DF3F2B" w:rsidRDefault="004C3D42" w:rsidP="004C3D42">
      <w:pPr>
        <w:pStyle w:val="Thesisstyle"/>
        <w:spacing w:line="360" w:lineRule="auto"/>
      </w:pPr>
      <w:r w:rsidRPr="00DF3F2B">
        <w:rPr>
          <w:b/>
        </w:rPr>
        <w:t xml:space="preserve">Memory bias. </w:t>
      </w:r>
      <w:r w:rsidRPr="00DF3F2B">
        <w:t xml:space="preserve">In the Self-Referential encoding task (SRET), participants were presented with 22 positive and 22 negative words in a random order (the word lists were drawn from </w:t>
      </w:r>
      <w:r w:rsidRPr="00DF3F2B">
        <w:fldChar w:fldCharType="begin" w:fldLock="1"/>
      </w:r>
      <w:r w:rsidRPr="00DF3F2B">
        <w:instrText>ADDIN CSL_CITATION { "citationItems" : [ { "id" : "ITEM-1", "itemData" : { "DOI" : "10.1016/0022-0965(84)90079-1", "ISSN" : "00220965", "PMID" : "6747551", "abstract" : "ecent research in information processing has yielded evidence supporting the self-as-schema model with adults. Further self-schema research with depressed and nondepressed persons has suggested the existence of negative self-schemas in depression, lending support to a content-specificity self-schema model. The present studies were designed to investigate the applicability of the self-as-schema model to children and to examine the extent of negative self-schemas in relatively depressed children. A depth-of-processing incidental recall memory paradigm was employed with two groups of normal third- to sixth-grade children. Results supported the self-as-schema model as applied to children, even the youngest group, by indicating superior recall for words encoded under self-reference instructions, compared to semantic or structural orienting instructions. The content-specificity hypotheses were tested with relatively depressed and nondepressed children, and were supported only for the nondepressed children, who recalled mostly positive content words. The relatively depressed children did not demonstrate content specificity in their recall, showing a more \"confused\" pattern, and the results were discussed in terms of a developmental model of acquisition of depression vulnerability requiring repeated depressive experiences over time. Although the results were consistent with a self-schema approach, current controversies over the implications of depth-of-processing methods require further research to clarify mechanisms of enhanced self-reference recall.", "author" : [ { "dropping-particle" : "", "family" : "Hammen", "given" : "C", "non-dropping-particle" : "", "parse-names" : false, "suffix" : "" }, { "dropping-particle" : "", "family" : "Zupan", "given" : "B A", "non-dropping-particle" : "", "parse-names" : false, "suffix" : "" } ], "container-title" : "Journal of experimental child psychology", "id" : "ITEM-1", "issued" : { "date-parts" : [ [ "1984" ] ] }, "page" : "598-608", "title" : "Self-schemas, depression, and the processing of personal information in children.", "type" : "article-journal", "volume" : "37" }, "uris" : [ "http://www.mendeley.com/documents/?uuid=e2c4da87-4d3e-4b9f-8704-14b697287536" ] } ], "mendeley" : { "formattedCitation" : "(Hammen &amp; Zupan, 1984)", "manualFormatting" : "Hammen &amp; Zupan, 1984)", "plainTextFormattedCitation" : "(Hammen &amp; Zupan, 1984)", "previouslyFormattedCitation" : "(Hammen &amp; Zupan, 1984)" }, "properties" : {  }, "schema" : "https://github.com/citation-style-language/schema/raw/master/csl-citation.json" }</w:instrText>
      </w:r>
      <w:r w:rsidRPr="00DF3F2B">
        <w:fldChar w:fldCharType="separate"/>
      </w:r>
      <w:r w:rsidRPr="00DF3F2B">
        <w:rPr>
          <w:noProof/>
        </w:rPr>
        <w:t>Hammen &amp; Zupan, 1984)</w:t>
      </w:r>
      <w:r w:rsidRPr="00DF3F2B">
        <w:fldChar w:fldCharType="end"/>
      </w:r>
      <w:r w:rsidRPr="00DF3F2B">
        <w:t xml:space="preserve">. Each word was presented for 200ms before a prompt "Describes me?" was presented on screen, after which participants responded ‘yes’ or ‘no’ using the ‘Y’ and ‘N’ keys on the computer keyboard. After all words had been presented, a short distraction task was administered consisting of three simple mathematics questions. Finally, in the incidental recall phase, participants were given three minutes to recall and type in as many words as they could remember. Positive and negative memory bias indices were calculated as the number of positive and negative words, respectively, that were endorsed (participants responded that the word described them) and subsequently recalled </w:t>
      </w:r>
      <w:r w:rsidRPr="00DF3F2B">
        <w:fldChar w:fldCharType="begin" w:fldLock="1"/>
      </w:r>
      <w:r w:rsidRPr="00DF3F2B">
        <w:instrText>ADDIN CSL_CITATION { "citationItems" : [ { "id" : "ITEM-1", "itemData" : { "DOI" : "10.1016/j.jad.2014.02.020", "ISBN" : "2122633255", "ISSN" : "15732517", "PMID" : "24679392", "abstract" : "Background Daughters of depressed mothers are at increased risk for developing a depressive disorder. We know relatively little, however, about the specific factors that contribute to this elevated risk. The present study investigated the effects of familial risk for depression and the 5-HTTLPR and COMT Val158Met polymorphisms, which have been associated with risk for depression, on biases in endorsement of and memory for positive and negative adjectives. Methods Following a negative mood induction, 60 girls between the ages of 10 and 14 who had recurrent depressed mothers (high risk for depression) and 91 age-matched daughters of never-disordered mothers (low risk for depression) completed a Self-Referent Encoding Task in which they decided whether negative and positive adjectives described them. Following the task they were asked to recall as many of the adjectives as they could. Results Despite the absence of significant group differences in endorsement of positive or negative adjectives, high-risk girls with the COMT Val158Met Val/Val polymorphism recalled more positive (but not negative) words that they had endorsed than did high-risk girls who were homozygous for the Met allele. COMT was not associated with recall of valenced adjectives in low-risk girls. Across risk groups, 5-HTTLPR polymorphism was not associated with recall of valenced adjectives. Limitations Even with over 150 participants, there were relatively small numbers in some of the cells of this study, limiting its statistical power. Conclusions These results suggest that assessing the interaction of familial risk status and COMT polymorphism is important in understanding the development of depressive disorders. ?? 2014 Elsevier B.V.", "author" : [ { "dropping-particle" : "", "family" : "Asarnow", "given" : "Lauren D.", "non-dropping-particle" : "", "parse-names" : false, "suffix" : "" }, { "dropping-particle" : "", "family" : "Thompson", "given" : "Renee J.", "non-dropping-particle" : "", "parse-names" : false, "suffix" : "" }, { "dropping-particle" : "", "family" : "Joormann", "given" : "Jutta", "non-dropping-particle" : "", "parse-names" : false, "suffix" : "" }, { "dropping-particle" : "", "family" : "Gotlib", "given" : "Ian H.", "non-dropping-particle" : "", "parse-names" : false, "suffix" : "" } ], "container-title" : "Journal of Affective Disorders", "id" : "ITEM-1", "issued" : { "date-parts" : [ [ "2014" ] ] }, "page" : "66-72", "publisher" : "Elsevier", "title" : "Children at risk for depression: Memory biases, self-schemas, and genotypic variation", "type" : "article-journal", "volume" : "159" }, "uris" : [ "http://www.mendeley.com/documents/?uuid=83cba0ea-914e-492b-87dd-d6d7cd964c59" ] } ], "mendeley" : { "formattedCitation" : "(Asarnow, Thompson, Joormann, &amp; Gotlib, 2014)", "plainTextFormattedCitation" : "(Asarnow, Thompson, Joormann, &amp; Gotlib, 2014)", "previouslyFormattedCitation" : "(Asarnow, Thompson, Joormann, &amp; Gotlib, 2014)" }, "properties" : {  }, "schema" : "https://github.com/citation-style-language/schema/raw/master/csl-citation.json" }</w:instrText>
      </w:r>
      <w:r w:rsidRPr="00DF3F2B">
        <w:fldChar w:fldCharType="separate"/>
      </w:r>
      <w:r w:rsidRPr="00DF3F2B">
        <w:rPr>
          <w:noProof/>
        </w:rPr>
        <w:t>(Asarnow, Thompson, Joormann, &amp; Gotlib, 2014)</w:t>
      </w:r>
      <w:r w:rsidRPr="00DF3F2B">
        <w:fldChar w:fldCharType="end"/>
      </w:r>
      <w:r w:rsidRPr="00DF3F2B">
        <w:t>. We are not aware of a suitable procedure for estimating the reliability of the memory bias indices due to the process of calculating the scores</w:t>
      </w:r>
      <w:r w:rsidR="00612679">
        <w:t>. Yet,</w:t>
      </w:r>
      <w:r w:rsidRPr="00DF3F2B">
        <w:t xml:space="preserve"> the</w:t>
      </w:r>
      <w:r w:rsidR="00612679">
        <w:t xml:space="preserve"> </w:t>
      </w:r>
      <w:r w:rsidRPr="00DF3F2B">
        <w:t>test-retest reliability (ICC3k) of the memory bias indices over three waves of testing was .68 and .72 for negative and positive memory bias, respectively</w:t>
      </w:r>
      <w:r w:rsidR="00612679">
        <w:t>, suggesting that the measure is somewhat reliable.</w:t>
      </w:r>
      <w:r w:rsidRPr="00DF3F2B">
        <w:t xml:space="preserve"> </w:t>
      </w:r>
    </w:p>
    <w:p w14:paraId="659410C8" w14:textId="77777777" w:rsidR="004C3D42" w:rsidRPr="00DF3F2B" w:rsidRDefault="004C3D42" w:rsidP="004C3D42">
      <w:pPr>
        <w:pStyle w:val="Heading3"/>
        <w:spacing w:line="360" w:lineRule="auto"/>
        <w:rPr>
          <w:rFonts w:ascii="Times New Roman" w:hAnsi="Times New Roman" w:cs="Times New Roman"/>
        </w:rPr>
      </w:pPr>
      <w:bookmarkStart w:id="8" w:name="_Toc498603510"/>
      <w:r w:rsidRPr="00DF3F2B">
        <w:rPr>
          <w:rFonts w:ascii="Times New Roman" w:hAnsi="Times New Roman" w:cs="Times New Roman"/>
        </w:rPr>
        <w:t>Procedure</w:t>
      </w:r>
      <w:bookmarkEnd w:id="8"/>
    </w:p>
    <w:p w14:paraId="7C54A6EA" w14:textId="47B22113" w:rsidR="004C3D42" w:rsidRPr="00DF3F2B" w:rsidRDefault="004C3D42" w:rsidP="004C3D42">
      <w:pPr>
        <w:pStyle w:val="Thesisstyle"/>
        <w:spacing w:line="360" w:lineRule="auto"/>
      </w:pPr>
      <w:r w:rsidRPr="00DF3F2B">
        <w:t xml:space="preserve">Participants were tested in groups ranging between 13 and 50 students in computer labs either in their own school, or at the University of Oxford. Testing consisted of two, one-hour sessions which were either back-to-back or on different days, depending on school </w:t>
      </w:r>
      <w:r w:rsidR="00612679">
        <w:t xml:space="preserve">and testing space </w:t>
      </w:r>
      <w:r w:rsidRPr="00DF3F2B">
        <w:t xml:space="preserve">availability. In each session, participants completed three tasks, in the same order, followed by a battery of questionnaires (see Booth et al, 2017, for further information on measures not analysed in this paper). Participants were asked to complete both sessions in </w:t>
      </w:r>
      <w:r w:rsidRPr="00DF3F2B">
        <w:lastRenderedPageBreak/>
        <w:t xml:space="preserve">exam conditions, i.e. not talking or looking </w:t>
      </w:r>
      <w:r w:rsidR="00612679">
        <w:t xml:space="preserve">their </w:t>
      </w:r>
      <w:r w:rsidR="00D23756">
        <w:t>peers’</w:t>
      </w:r>
      <w:r w:rsidRPr="00DF3F2B">
        <w:t xml:space="preserve"> computer screens. At least one researcher was present throughout the testing sessions to answer any questions and ensure adequate testing conditions were maintained. </w:t>
      </w:r>
    </w:p>
    <w:p w14:paraId="56944C2D" w14:textId="77777777" w:rsidR="004C3D42" w:rsidRPr="00DF3F2B" w:rsidRDefault="004C3D42" w:rsidP="004C3D42">
      <w:pPr>
        <w:pStyle w:val="Heading3"/>
        <w:spacing w:line="360" w:lineRule="auto"/>
        <w:rPr>
          <w:rFonts w:ascii="Times New Roman" w:hAnsi="Times New Roman" w:cs="Times New Roman"/>
        </w:rPr>
      </w:pPr>
      <w:r w:rsidRPr="00DF3F2B">
        <w:rPr>
          <w:rFonts w:ascii="Times New Roman" w:hAnsi="Times New Roman" w:cs="Times New Roman"/>
        </w:rPr>
        <w:t>Data analysis</w:t>
      </w:r>
    </w:p>
    <w:p w14:paraId="123B4D37" w14:textId="4C5EE30D" w:rsidR="004C3D42" w:rsidRDefault="00AC5580" w:rsidP="004C3D42">
      <w:pPr>
        <w:spacing w:line="360" w:lineRule="auto"/>
        <w:rPr>
          <w:rFonts w:ascii="Times New Roman" w:hAnsi="Times New Roman" w:cs="Times New Roman"/>
        </w:rPr>
      </w:pPr>
      <w:r>
        <w:rPr>
          <w:rFonts w:ascii="Times New Roman" w:hAnsi="Times New Roman" w:cs="Times New Roman"/>
        </w:rPr>
        <w:t xml:space="preserve">In our preliminary </w:t>
      </w:r>
      <w:r w:rsidR="00D23756">
        <w:rPr>
          <w:rFonts w:ascii="Times New Roman" w:hAnsi="Times New Roman" w:cs="Times New Roman"/>
        </w:rPr>
        <w:t>analysis,</w:t>
      </w:r>
      <w:r>
        <w:rPr>
          <w:rFonts w:ascii="Times New Roman" w:hAnsi="Times New Roman" w:cs="Times New Roman"/>
        </w:rPr>
        <w:t xml:space="preserve"> we</w:t>
      </w:r>
      <w:r w:rsidR="004C3D42" w:rsidRPr="00DF3F2B">
        <w:rPr>
          <w:rFonts w:ascii="Times New Roman" w:hAnsi="Times New Roman" w:cs="Times New Roman"/>
        </w:rPr>
        <w:t xml:space="preserve"> compar</w:t>
      </w:r>
      <w:r>
        <w:rPr>
          <w:rFonts w:ascii="Times New Roman" w:hAnsi="Times New Roman" w:cs="Times New Roman"/>
        </w:rPr>
        <w:t>ed</w:t>
      </w:r>
      <w:r w:rsidR="004C3D42" w:rsidRPr="00DF3F2B">
        <w:rPr>
          <w:rFonts w:ascii="Times New Roman" w:hAnsi="Times New Roman" w:cs="Times New Roman"/>
        </w:rPr>
        <w:t xml:space="preserve"> the network structure of interpretation and memory biases for a high-MH and a low-MH group, following a tertile split of the data by mental health. We computed a ‘graphical LASSO’ (glasso; </w:t>
      </w:r>
      <w:r w:rsidR="004C3D42" w:rsidRPr="00DF3F2B">
        <w:rPr>
          <w:rFonts w:ascii="Times New Roman" w:hAnsi="Times New Roman" w:cs="Times New Roman"/>
        </w:rPr>
        <w:fldChar w:fldCharType="begin" w:fldLock="1"/>
      </w:r>
      <w:r w:rsidR="004C3D42" w:rsidRPr="00DF3F2B">
        <w:rPr>
          <w:rFonts w:ascii="Times New Roman" w:hAnsi="Times New Roman" w:cs="Times New Roman"/>
        </w:rPr>
        <w:instrText>ADDIN CSL_CITATION { "citationItems" : [ { "id" : "ITEM-1", "itemData" : { "abstract" : "Recent years have seen an emergence of network modeling applied to moods, attitudes, and problems in the realm of psychology. In this framework, psychological variables are understood to directly interact with each other rather than being caused by an unobserved latent entity. In this tutorial, we introduce the reader to estimating the most popularly used network model for psychological data: the partial correlation network. We describe how regularization techniques can be used to efficiently estimate a parsimonious and interpretable network structure on cross-sectional data. We show how to perform these analyses in R and demonstrate the method in an empirical example on post-traumatic stress disorder data. In addition, we discuss the effect of the hyperparameter that needs to be manually set by the researcher, how to handle non-normal data, how to investigate the required sample size for a network analysis and provide a checklist with potential solutions for problems often arise when estimating regularized partial correlation networks.", "author" : [ { "dropping-particle" : "", "family" : "Epskamp", "given" : "Sacha", "non-dropping-particle" : "", "parse-names" : false, "suffix" : "" }, { "dropping-particle" : "", "family" : "Fried", "given" : "Eiko I.", "non-dropping-particle" : "", "parse-names" : false, "suffix" : "" } ], "id" : "ITEM-1", "issued" : { "date-parts" : [ [ "2016" ] ] }, "title" : "A Tutorial on Regularized Partial Correlation Networks", "type" : "article-journal" }, "uris" : [ "http://www.mendeley.com/documents/?uuid=a866e702-a3d1-4775-b6d2-b8500ed1b3bc" ] } ], "mendeley" : { "formattedCitation" : "(Epskamp &amp; Fried, 2016)", "manualFormatting" : "Epskamp &amp; Fried, 2016", "plainTextFormattedCitation" : "(Epskamp &amp; Fried, 2016)", "previouslyFormattedCitation" : "(Epskamp &amp; Fried, 2016)" }, "properties" : {  }, "schema" : "https://github.com/citation-style-language/schema/raw/master/csl-citation.json" }</w:instrText>
      </w:r>
      <w:r w:rsidR="004C3D42" w:rsidRPr="00DF3F2B">
        <w:rPr>
          <w:rFonts w:ascii="Times New Roman" w:hAnsi="Times New Roman" w:cs="Times New Roman"/>
        </w:rPr>
        <w:fldChar w:fldCharType="separate"/>
      </w:r>
      <w:r w:rsidR="004C3D42" w:rsidRPr="00DF3F2B">
        <w:rPr>
          <w:rFonts w:ascii="Times New Roman" w:hAnsi="Times New Roman" w:cs="Times New Roman"/>
          <w:noProof/>
        </w:rPr>
        <w:t>Epskamp &amp; Fried, 2016</w:t>
      </w:r>
      <w:r w:rsidR="004C3D42" w:rsidRPr="00DF3F2B">
        <w:rPr>
          <w:rFonts w:ascii="Times New Roman" w:hAnsi="Times New Roman" w:cs="Times New Roman"/>
        </w:rPr>
        <w:fldChar w:fldCharType="end"/>
      </w:r>
      <w:r w:rsidR="004C3D42" w:rsidRPr="00DF3F2B">
        <w:rPr>
          <w:rFonts w:ascii="Times New Roman" w:hAnsi="Times New Roman" w:cs="Times New Roman"/>
        </w:rPr>
        <w:t xml:space="preserve">, also </w:t>
      </w:r>
      <w:r w:rsidR="004C3D42" w:rsidRPr="00DF3F2B">
        <w:rPr>
          <w:rFonts w:ascii="Times New Roman" w:hAnsi="Times New Roman" w:cs="Times New Roman"/>
        </w:rPr>
        <w:fldChar w:fldCharType="begin" w:fldLock="1"/>
      </w:r>
      <w:r w:rsidR="004C3D42" w:rsidRPr="00DF3F2B">
        <w:rPr>
          <w:rFonts w:ascii="Times New Roman" w:hAnsi="Times New Roman" w:cs="Times New Roman"/>
        </w:rPr>
        <w:instrText>ADDIN CSL_CITATION { "citationItems" : [ { "id" : "ITEM-1", "itemData" : { "DOI" : "10.1093/biostatistics/kxm045", "ISBN" : "1468-4357 (Electronic)\\n1465-4644 (Linking)", "ISSN" : "14654644", "PMID" : "18079126", "abstract" : "We consider the problem of estimating sparse graphs by a lasso penalty applied to the inverse covariance matrix. Using a coordinate descent procedure for the lasso, we develop a simple algorithm--the graphical lasso--that is remarkably fast: It solves a 1000-node problem ( approximately 500,000 parameters) in at most a minute and is 30-4000 times faster than competing methods. It also provides a conceptual link between the exact problem and the approximation suggested by Meinshausen and B\u00fchlmann (2006). We illustrate the method on some cell-signaling data from proteomics.", "author" : [ { "dropping-particle" : "", "family" : "Friedman", "given" : "Jerome", "non-dropping-particle" : "", "parse-names" : false, "suffix" : "" }, { "dropping-particle" : "", "family" : "Hastie", "given" : "Trevor", "non-dropping-particle" : "", "parse-names" : false, "suffix" : "" }, { "dropping-particle" : "", "family" : "Tibshirani", "given" : "Robert", "non-dropping-particle" : "", "parse-names" : false, "suffix" : "" } ], "container-title" : "Biostatistics", "id" : "ITEM-1", "issue" : "3", "issued" : { "date-parts" : [ [ "2008" ] ] }, "page" : "432-441", "title" : "Sparse inverse covariance estimation with the graphical lasso", "type" : "article-journal", "volume" : "9" }, "uris" : [ "http://www.mendeley.com/documents/?uuid=0736bcc4-506f-4342-8d02-8df5781bc484" ] } ], "mendeley" : { "formattedCitation" : "(Friedman, Hastie, &amp; Tibshirani, 2008)", "manualFormatting" : "Friedman, Hastie, &amp; Tibshirani, 2008)", "plainTextFormattedCitation" : "(Friedman, Hastie, &amp; Tibshirani, 2008)", "previouslyFormattedCitation" : "(Friedman, Hastie, &amp; Tibshirani, 2008)" }, "properties" : {  }, "schema" : "https://github.com/citation-style-language/schema/raw/master/csl-citation.json" }</w:instrText>
      </w:r>
      <w:r w:rsidR="004C3D42" w:rsidRPr="00DF3F2B">
        <w:rPr>
          <w:rFonts w:ascii="Times New Roman" w:hAnsi="Times New Roman" w:cs="Times New Roman"/>
        </w:rPr>
        <w:fldChar w:fldCharType="separate"/>
      </w:r>
      <w:r w:rsidR="004C3D42" w:rsidRPr="00DF3F2B">
        <w:rPr>
          <w:rFonts w:ascii="Times New Roman" w:hAnsi="Times New Roman" w:cs="Times New Roman"/>
          <w:noProof/>
        </w:rPr>
        <w:t>Friedman, Hastie, &amp; Tibshirani, 2008)</w:t>
      </w:r>
      <w:r w:rsidR="004C3D42" w:rsidRPr="00DF3F2B">
        <w:rPr>
          <w:rFonts w:ascii="Times New Roman" w:hAnsi="Times New Roman" w:cs="Times New Roman"/>
        </w:rPr>
        <w:fldChar w:fldCharType="end"/>
      </w:r>
      <w:r w:rsidR="004C3D42" w:rsidRPr="00DF3F2B">
        <w:rPr>
          <w:rFonts w:ascii="Times New Roman" w:hAnsi="Times New Roman" w:cs="Times New Roman"/>
        </w:rPr>
        <w:t xml:space="preserve"> estimation procedure with EBIC model selection </w:t>
      </w:r>
      <w:r w:rsidR="004C3D42" w:rsidRPr="00DF3F2B">
        <w:rPr>
          <w:rFonts w:ascii="Times New Roman" w:hAnsi="Times New Roman" w:cs="Times New Roman"/>
        </w:rPr>
        <w:fldChar w:fldCharType="begin" w:fldLock="1"/>
      </w:r>
      <w:r w:rsidR="004C3D42" w:rsidRPr="00DF3F2B">
        <w:rPr>
          <w:rFonts w:ascii="Times New Roman" w:hAnsi="Times New Roman" w:cs="Times New Roman"/>
        </w:rPr>
        <w:instrText>ADDIN CSL_CITATION { "citationItems" : [ { "id" : "ITEM-1", "itemData" : { "abstract" : "Gaussian graphical models with sparsity in the inverse covariance matrix are of significant interest in many modern applications. For the problem of recovering the graphical structure, information criteria provide useful optimization objectives for algorithms searching through sets of graphs or for selection of tuning parameters of other methods such as the graphical lasso, which is a likelihood penalization technique. In this paper we establish the consistency of an extended Bayesian information criterion for Gaussian graphical models in a scenario where both the number of variables p and the sample size n grow. Compared to earlier work on the regression case, our treatment allows for growth in the number of non-zero parameters in the true model, which is necessary in order to cover connected graphs. We demonstrate the performance of this criterion on simulated data when used in conjunction with the graphical lasso, and verify that the criterion indeed performs better than either cross-validation or the ordinary Bayesian information criterion when p and the number of non-zero parameters q both scale with n.", "author" : [ { "dropping-particle" : "", "family" : "Foygel", "given" : "Rina", "non-dropping-particle" : "", "parse-names" : false, "suffix" : "" }, { "dropping-particle" : "", "family" : "Drton", "given" : "Mathias", "non-dropping-particle" : "", "parse-names" : false, "suffix" : "" } ], "id" : "ITEM-1", "issued" : { "date-parts" : [ [ "2010" ] ] }, "page" : "1-14", "title" : "Extended Bayesian Information Criteria for Gaussian Graphical Models", "type" : "article-journal" }, "uris" : [ "http://www.mendeley.com/documents/?uuid=45c58c17-c61a-46cb-a09c-2272a2d38f50" ] } ], "mendeley" : { "formattedCitation" : "(Foygel &amp; Drton, 2010)", "plainTextFormattedCitation" : "(Foygel &amp; Drton, 2010)", "previouslyFormattedCitation" : "(Foygel &amp; Drton, 2010)" }, "properties" : {  }, "schema" : "https://github.com/citation-style-language/schema/raw/master/csl-citation.json" }</w:instrText>
      </w:r>
      <w:r w:rsidR="004C3D42" w:rsidRPr="00DF3F2B">
        <w:rPr>
          <w:rFonts w:ascii="Times New Roman" w:hAnsi="Times New Roman" w:cs="Times New Roman"/>
        </w:rPr>
        <w:fldChar w:fldCharType="separate"/>
      </w:r>
      <w:r w:rsidR="004C3D42" w:rsidRPr="00DF3F2B">
        <w:rPr>
          <w:rFonts w:ascii="Times New Roman" w:hAnsi="Times New Roman" w:cs="Times New Roman"/>
          <w:noProof/>
        </w:rPr>
        <w:t>(Foygel &amp; Drton, 2010)</w:t>
      </w:r>
      <w:r w:rsidR="004C3D42" w:rsidRPr="00DF3F2B">
        <w:rPr>
          <w:rFonts w:ascii="Times New Roman" w:hAnsi="Times New Roman" w:cs="Times New Roman"/>
        </w:rPr>
        <w:fldChar w:fldCharType="end"/>
      </w:r>
      <w:r w:rsidR="004C3D42" w:rsidRPr="00DF3F2B">
        <w:rPr>
          <w:rFonts w:ascii="Times New Roman" w:hAnsi="Times New Roman" w:cs="Times New Roman"/>
        </w:rPr>
        <w:t xml:space="preserve">. The glasso algorithm is implemented in the </w:t>
      </w:r>
      <w:r w:rsidR="004C3D42" w:rsidRPr="00263BDE">
        <w:rPr>
          <w:rFonts w:ascii="Times New Roman" w:hAnsi="Times New Roman" w:cs="Times New Roman"/>
          <w:i/>
        </w:rPr>
        <w:t>glasso</w:t>
      </w:r>
      <w:r w:rsidR="004C3D42" w:rsidRPr="00DF3F2B">
        <w:rPr>
          <w:rFonts w:ascii="Times New Roman" w:hAnsi="Times New Roman" w:cs="Times New Roman"/>
        </w:rPr>
        <w:t xml:space="preserve"> package </w:t>
      </w:r>
      <w:r w:rsidR="004C3D42" w:rsidRPr="00DF3F2B">
        <w:rPr>
          <w:rFonts w:ascii="Times New Roman" w:hAnsi="Times New Roman" w:cs="Times New Roman"/>
        </w:rPr>
        <w:fldChar w:fldCharType="begin" w:fldLock="1"/>
      </w:r>
      <w:r w:rsidR="004C3D42" w:rsidRPr="00DF3F2B">
        <w:rPr>
          <w:rFonts w:ascii="Times New Roman" w:hAnsi="Times New Roman" w:cs="Times New Roman"/>
        </w:rPr>
        <w:instrText>ADDIN CSL_CITATION { "citationItems" : [ { "id" : "ITEM-1", "itemData" : { "author" : [ { "dropping-particle" : "", "family" : "Friedman", "given" : "Jerome", "non-dropping-particle" : "", "parse-names" : false, "suffix" : "" }, { "dropping-particle" : "", "family" : "Hastie", "given" : "Trevor", "non-dropping-particle" : "", "parse-names" : false, "suffix" : "" }, { "dropping-particle" : "", "family" : "Tibshirani", "given" : "Robert", "non-dropping-particle" : "", "parse-names" : false, "suffix" : "" } ], "id" : "ITEM-1", "issued" : { "date-parts" : [ [ "2014" ] ] }, "title" : "glasso: Graphical lasso- estimation of Gaussian graphical models. R package version 1.8", "type" : "article" }, "uris" : [ "http://www.mendeley.com/documents/?uuid=c5f67825-5c59-47c9-846d-1815aea86289" ] } ], "mendeley" : { "formattedCitation" : "(Friedman, Hastie, &amp; Tibshirani, 2014)", "plainTextFormattedCitation" : "(Friedman, Hastie, &amp; Tibshirani, 2014)", "previouslyFormattedCitation" : "(Friedman, Hastie, &amp; Tibshirani, 2014)" }, "properties" : {  }, "schema" : "https://github.com/citation-style-language/schema/raw/master/csl-citation.json" }</w:instrText>
      </w:r>
      <w:r w:rsidR="004C3D42" w:rsidRPr="00DF3F2B">
        <w:rPr>
          <w:rFonts w:ascii="Times New Roman" w:hAnsi="Times New Roman" w:cs="Times New Roman"/>
        </w:rPr>
        <w:fldChar w:fldCharType="separate"/>
      </w:r>
      <w:r w:rsidR="004C3D42" w:rsidRPr="00DF3F2B">
        <w:rPr>
          <w:rFonts w:ascii="Times New Roman" w:hAnsi="Times New Roman" w:cs="Times New Roman"/>
          <w:noProof/>
        </w:rPr>
        <w:t>(Friedman, Hastie, &amp; Tibshirani, 2014)</w:t>
      </w:r>
      <w:r w:rsidR="004C3D42" w:rsidRPr="00DF3F2B">
        <w:rPr>
          <w:rFonts w:ascii="Times New Roman" w:hAnsi="Times New Roman" w:cs="Times New Roman"/>
        </w:rPr>
        <w:fldChar w:fldCharType="end"/>
      </w:r>
      <w:r w:rsidR="004C3D42" w:rsidRPr="00DF3F2B">
        <w:rPr>
          <w:rFonts w:ascii="Times New Roman" w:hAnsi="Times New Roman" w:cs="Times New Roman"/>
        </w:rPr>
        <w:t xml:space="preserve">, and is called by the </w:t>
      </w:r>
      <w:r w:rsidR="00263BDE" w:rsidRPr="00263BDE">
        <w:rPr>
          <w:rFonts w:ascii="Times New Roman" w:hAnsi="Times New Roman" w:cs="Times New Roman"/>
          <w:i/>
        </w:rPr>
        <w:t>bootnet</w:t>
      </w:r>
      <w:r w:rsidR="004C3D42" w:rsidRPr="00DF3F2B">
        <w:rPr>
          <w:rFonts w:ascii="Times New Roman" w:hAnsi="Times New Roman" w:cs="Times New Roman"/>
        </w:rPr>
        <w:t xml:space="preserve"> package </w:t>
      </w:r>
      <w:r w:rsidR="004C3D42" w:rsidRPr="00DF3F2B">
        <w:rPr>
          <w:rFonts w:ascii="Times New Roman" w:hAnsi="Times New Roman" w:cs="Times New Roman"/>
        </w:rPr>
        <w:fldChar w:fldCharType="begin" w:fldLock="1"/>
      </w:r>
      <w:r w:rsidR="004C3D42" w:rsidRPr="00DF3F2B">
        <w:rPr>
          <w:rFonts w:ascii="Times New Roman" w:hAnsi="Times New Roman" w:cs="Times New Roman"/>
        </w:rPr>
        <w:instrText>ADDIN CSL_CITATION { "citationItems" : [ { "id" : "ITEM-1", "itemData" : { "DOI" : "10.3758/s13428-017-0862-1", "ISSN" : "1554-3528", "abstract" : "The usage of psychological networks that conceptualize psychological behavior as a complex interplay of psychological and other components has gained increasing popularity in various fields of psychology. While prior publications have tackled the topics of estimating and interpreting such networks, little work has been conducted to check how accurate (i.e., prone to sampling variation) networks are estimated, and how stable (i.e., interpretation remains similar with less observations) inferences from the network structure (such as centrality indices) are. In this tutorial paper, we aim to introduce the reader to this field and tackle the problem of accuracy under sampling variation. We first introduce the current state-of-the-art of network estimation. Second, we provide a rationale why researchers should investigate the accuracy of psychological networks. Third, we describe how bootstrap routines can be used to (A) assess the accuracy of estimated network connections, (B) investigate the stability of centrality indices, and (C) test whether network connections and centrality estimates for different variables differ from each other. We introduce two novel statistical methods: for (B) the correlation stability coefficient, and for (C) the bootstrapped difference test for edge-weights and centrality indices. We conducted and present simulation studies to assess the performance of both methods. Finally, we developed the free R-package bootnet that allows for estimating psychological networks in a generalized framework in addition to the proposed bootstrap methods. We showcase bootnet in a tutorial, accompanied by R syntax, in which we analyze a dataset of 359 women with posttraumatic stress disorder available online.", "author" : [ { "dropping-particle" : "", "family" : "Epskamp", "given" : "Sacha", "non-dropping-particle" : "", "parse-names" : false, "suffix" : "" }, { "dropping-particle" : "", "family" : "Borsboom", "given" : "Denny", "non-dropping-particle" : "", "parse-names" : false, "suffix" : "" }, { "dropping-particle" : "", "family" : "Fried", "given" : "Eiko I.", "non-dropping-particle" : "", "parse-names" : false, "suffix" : "" } ], "container-title" : "Behavior Research Methods", "id" : "ITEM-1", "issued" : { "date-parts" : [ [ "2017" ] ] }, "publisher" : "Behavior Research Methods", "title" : "Estimating Psychological Networks and their Accuracy: A Tutorial Paper", "type" : "article-journal" }, "uris" : [ "http://www.mendeley.com/documents/?uuid=a0f35eb0-42e5-492c-acd8-743bfee64a45" ] } ], "mendeley" : { "formattedCitation" : "(Epskamp et al., 2017)", "plainTextFormattedCitation" : "(Epskamp et al., 2017)", "previouslyFormattedCitation" : "(Epskamp et al., 2017)" }, "properties" : {  }, "schema" : "https://github.com/citation-style-language/schema/raw/master/csl-citation.json" }</w:instrText>
      </w:r>
      <w:r w:rsidR="004C3D42" w:rsidRPr="00DF3F2B">
        <w:rPr>
          <w:rFonts w:ascii="Times New Roman" w:hAnsi="Times New Roman" w:cs="Times New Roman"/>
        </w:rPr>
        <w:fldChar w:fldCharType="separate"/>
      </w:r>
      <w:r w:rsidR="004C3D42" w:rsidRPr="00DF3F2B">
        <w:rPr>
          <w:rFonts w:ascii="Times New Roman" w:hAnsi="Times New Roman" w:cs="Times New Roman"/>
          <w:noProof/>
        </w:rPr>
        <w:t>(Epskamp et al., 2017)</w:t>
      </w:r>
      <w:r w:rsidR="004C3D42" w:rsidRPr="00DF3F2B">
        <w:rPr>
          <w:rFonts w:ascii="Times New Roman" w:hAnsi="Times New Roman" w:cs="Times New Roman"/>
        </w:rPr>
        <w:fldChar w:fldCharType="end"/>
      </w:r>
      <w:r w:rsidR="004C3D42" w:rsidRPr="00DF3F2B">
        <w:rPr>
          <w:rFonts w:ascii="Times New Roman" w:hAnsi="Times New Roman" w:cs="Times New Roman"/>
        </w:rPr>
        <w:t xml:space="preserve">, which we used for this paper. The glasso algorithm estimates a partial correlation network by directly </w:t>
      </w:r>
      <w:r w:rsidR="004C3D42" w:rsidRPr="00275AC9">
        <w:rPr>
          <w:rFonts w:ascii="Times New Roman" w:hAnsi="Times New Roman" w:cs="Times New Roman"/>
        </w:rPr>
        <w:t>penalising</w:t>
      </w:r>
      <w:r w:rsidR="004C3D42" w:rsidRPr="00DF3F2B">
        <w:rPr>
          <w:rFonts w:ascii="Times New Roman" w:hAnsi="Times New Roman" w:cs="Times New Roman"/>
        </w:rPr>
        <w:t xml:space="preserve"> elements of the variance-covariance matrix</w:t>
      </w:r>
      <w:r w:rsidR="00275AC9">
        <w:rPr>
          <w:rFonts w:ascii="Times New Roman" w:hAnsi="Times New Roman" w:cs="Times New Roman"/>
        </w:rPr>
        <w:t xml:space="preserve"> and removing edges close to zero</w:t>
      </w:r>
      <w:r w:rsidR="004C3D42" w:rsidRPr="00DF3F2B">
        <w:rPr>
          <w:rFonts w:ascii="Times New Roman" w:hAnsi="Times New Roman" w:cs="Times New Roman"/>
        </w:rPr>
        <w:t xml:space="preserve">. We set the tuning parameter gamma to 0.5 to generate a sparser network, due to the removal of potentially spurious associations. We then used the </w:t>
      </w:r>
      <w:r w:rsidR="004C3D42" w:rsidRPr="00DF3F2B">
        <w:rPr>
          <w:rFonts w:ascii="Times New Roman" w:hAnsi="Times New Roman" w:cs="Times New Roman"/>
          <w:i/>
        </w:rPr>
        <w:t>NCT</w:t>
      </w:r>
      <w:r w:rsidR="00263BDE">
        <w:rPr>
          <w:rFonts w:ascii="Times New Roman" w:hAnsi="Times New Roman" w:cs="Times New Roman"/>
        </w:rPr>
        <w:t xml:space="preserve"> function from the </w:t>
      </w:r>
      <w:r w:rsidR="00263BDE" w:rsidRPr="00263BDE">
        <w:rPr>
          <w:rFonts w:ascii="Times New Roman" w:hAnsi="Times New Roman" w:cs="Times New Roman"/>
          <w:i/>
        </w:rPr>
        <w:t>NetworkComparisonTest</w:t>
      </w:r>
      <w:r w:rsidR="004C3D42" w:rsidRPr="00DF3F2B">
        <w:rPr>
          <w:rFonts w:ascii="Times New Roman" w:hAnsi="Times New Roman" w:cs="Times New Roman"/>
        </w:rPr>
        <w:t xml:space="preserve"> package </w:t>
      </w:r>
      <w:r w:rsidR="004C3D42" w:rsidRPr="00DF3F2B">
        <w:rPr>
          <w:rFonts w:ascii="Times New Roman" w:hAnsi="Times New Roman" w:cs="Times New Roman"/>
        </w:rPr>
        <w:fldChar w:fldCharType="begin" w:fldLock="1"/>
      </w:r>
      <w:r w:rsidR="004C3D42" w:rsidRPr="00DF3F2B">
        <w:rPr>
          <w:rFonts w:ascii="Times New Roman" w:hAnsi="Times New Roman" w:cs="Times New Roman"/>
        </w:rPr>
        <w:instrText>ADDIN CSL_CITATION { "citationItems" : [ { "id" : "ITEM-1", "itemData" : { "author" : [ { "dropping-particle" : "", "family" : "Borkulo", "given" : "Claudia D.", "non-dropping-particle" : "van", "parse-names" : false, "suffix" : "" } ], "id" : "ITEM-1", "issued" : { "date-parts" : [ [ "2016" ] ] }, "title" : "NetworkComparisonTest: Statistical comparison of two networks based on three invariance measures", "type" : "article" }, "uris" : [ "http://www.mendeley.com/documents/?uuid=233fd189-aef6-4f26-ae82-ff984125a59a" ] } ], "mendeley" : { "formattedCitation" : "(van Borkulo, 2016)", "plainTextFormattedCitation" : "(van Borkulo, 2016)", "previouslyFormattedCitation" : "(van Borkulo, 2016)" }, "properties" : { "noteIndex" : 0 }, "schema" : "https://github.com/citation-style-language/schema/raw/master/csl-citation.json" }</w:instrText>
      </w:r>
      <w:r w:rsidR="004C3D42" w:rsidRPr="00DF3F2B">
        <w:rPr>
          <w:rFonts w:ascii="Times New Roman" w:hAnsi="Times New Roman" w:cs="Times New Roman"/>
        </w:rPr>
        <w:fldChar w:fldCharType="separate"/>
      </w:r>
      <w:r w:rsidR="004C3D42" w:rsidRPr="00DF3F2B">
        <w:rPr>
          <w:rFonts w:ascii="Times New Roman" w:hAnsi="Times New Roman" w:cs="Times New Roman"/>
          <w:noProof/>
        </w:rPr>
        <w:t>(van Borkulo, 2016)</w:t>
      </w:r>
      <w:r w:rsidR="004C3D42" w:rsidRPr="00DF3F2B">
        <w:rPr>
          <w:rFonts w:ascii="Times New Roman" w:hAnsi="Times New Roman" w:cs="Times New Roman"/>
        </w:rPr>
        <w:fldChar w:fldCharType="end"/>
      </w:r>
      <w:r w:rsidR="004C3D42" w:rsidRPr="00DF3F2B">
        <w:rPr>
          <w:rFonts w:ascii="Times New Roman" w:hAnsi="Times New Roman" w:cs="Times New Roman"/>
        </w:rPr>
        <w:t xml:space="preserve"> to compare our high mental health and low mental health networks. The function tests for differences in the overall connectivity (as the sum of all edge weights in the network, or global strength) between networks. </w:t>
      </w:r>
    </w:p>
    <w:p w14:paraId="563C31BC" w14:textId="0690A716" w:rsidR="00AC5580" w:rsidRPr="00DF3F2B" w:rsidRDefault="00AC5580" w:rsidP="004C3D42">
      <w:pPr>
        <w:spacing w:line="360" w:lineRule="auto"/>
        <w:rPr>
          <w:rFonts w:ascii="Times New Roman" w:hAnsi="Times New Roman" w:cs="Times New Roman"/>
        </w:rPr>
      </w:pPr>
      <w:r>
        <w:rPr>
          <w:rFonts w:ascii="Times New Roman" w:hAnsi="Times New Roman" w:cs="Times New Roman"/>
        </w:rPr>
        <w:t xml:space="preserve">For the core analysis, </w:t>
      </w:r>
      <w:r w:rsidRPr="00DF3F2B">
        <w:rPr>
          <w:rFonts w:ascii="Times New Roman" w:hAnsi="Times New Roman" w:cs="Times New Roman"/>
        </w:rPr>
        <w:t>we conduct</w:t>
      </w:r>
      <w:r>
        <w:rPr>
          <w:rFonts w:ascii="Times New Roman" w:hAnsi="Times New Roman" w:cs="Times New Roman"/>
        </w:rPr>
        <w:t>ed</w:t>
      </w:r>
      <w:r w:rsidRPr="00DF3F2B">
        <w:rPr>
          <w:rFonts w:ascii="Times New Roman" w:hAnsi="Times New Roman" w:cs="Times New Roman"/>
        </w:rPr>
        <w:t xml:space="preserve"> a moderated network analysis (Haslbeck, Borsboom, &amp; Waldorp, 2019) using the </w:t>
      </w:r>
      <w:r w:rsidRPr="00AC5580">
        <w:rPr>
          <w:rFonts w:ascii="Times New Roman" w:hAnsi="Times New Roman" w:cs="Times New Roman"/>
          <w:i/>
        </w:rPr>
        <w:t>mgm</w:t>
      </w:r>
      <w:r>
        <w:rPr>
          <w:rFonts w:ascii="Times New Roman" w:hAnsi="Times New Roman" w:cs="Times New Roman"/>
        </w:rPr>
        <w:t xml:space="preserve"> </w:t>
      </w:r>
      <w:r w:rsidRPr="00DF3F2B">
        <w:rPr>
          <w:rFonts w:ascii="Times New Roman" w:hAnsi="Times New Roman" w:cs="Times New Roman"/>
        </w:rPr>
        <w:t xml:space="preserve">package, treating Mental Health as a moderating variable in the network. </w:t>
      </w:r>
      <w:r>
        <w:rPr>
          <w:rFonts w:ascii="Times New Roman" w:hAnsi="Times New Roman" w:cs="Times New Roman"/>
        </w:rPr>
        <w:t xml:space="preserve">This </w:t>
      </w:r>
      <w:r w:rsidR="00536CAC">
        <w:rPr>
          <w:rFonts w:ascii="Times New Roman" w:hAnsi="Times New Roman" w:cs="Times New Roman"/>
        </w:rPr>
        <w:t xml:space="preserve">allows us </w:t>
      </w:r>
      <w:r w:rsidR="00661BCE">
        <w:rPr>
          <w:rFonts w:ascii="Times New Roman" w:hAnsi="Times New Roman" w:cs="Times New Roman"/>
        </w:rPr>
        <w:t xml:space="preserve">use the entire sample and </w:t>
      </w:r>
      <w:r>
        <w:rPr>
          <w:rFonts w:ascii="Times New Roman" w:hAnsi="Times New Roman" w:cs="Times New Roman"/>
        </w:rPr>
        <w:t xml:space="preserve">to treat mental health as a continuous variable, rather than dichotomising our sample. </w:t>
      </w:r>
      <w:r w:rsidR="00297DFC">
        <w:rPr>
          <w:rFonts w:ascii="Times New Roman" w:hAnsi="Times New Roman" w:cs="Times New Roman"/>
        </w:rPr>
        <w:t>Moreover</w:t>
      </w:r>
      <w:r>
        <w:rPr>
          <w:rFonts w:ascii="Times New Roman" w:hAnsi="Times New Roman" w:cs="Times New Roman"/>
        </w:rPr>
        <w:t xml:space="preserve">, moderated networks examine moderation of individual edges, providing a nuanced perspective on any moderating effects of mental health. This improves on the </w:t>
      </w:r>
      <w:r w:rsidRPr="00DF3F2B">
        <w:rPr>
          <w:rFonts w:ascii="Times New Roman" w:hAnsi="Times New Roman" w:cs="Times New Roman"/>
        </w:rPr>
        <w:t>network comparison test</w:t>
      </w:r>
      <w:r>
        <w:rPr>
          <w:rFonts w:ascii="Times New Roman" w:hAnsi="Times New Roman" w:cs="Times New Roman"/>
        </w:rPr>
        <w:t>, which</w:t>
      </w:r>
      <w:r w:rsidRPr="00DF3F2B">
        <w:rPr>
          <w:rFonts w:ascii="Times New Roman" w:hAnsi="Times New Roman" w:cs="Times New Roman"/>
        </w:rPr>
        <w:t xml:space="preserve"> only </w:t>
      </w:r>
      <w:r>
        <w:rPr>
          <w:rFonts w:ascii="Times New Roman" w:hAnsi="Times New Roman" w:cs="Times New Roman"/>
        </w:rPr>
        <w:t>provides</w:t>
      </w:r>
      <w:r w:rsidRPr="00DF3F2B">
        <w:rPr>
          <w:rFonts w:ascii="Times New Roman" w:hAnsi="Times New Roman" w:cs="Times New Roman"/>
        </w:rPr>
        <w:t xml:space="preserve"> information about the difference in global connectivity between the networks</w:t>
      </w:r>
      <w:r>
        <w:rPr>
          <w:rFonts w:ascii="Times New Roman" w:hAnsi="Times New Roman" w:cs="Times New Roman"/>
        </w:rPr>
        <w:t xml:space="preserve">. </w:t>
      </w:r>
      <w:r w:rsidR="00E5226E">
        <w:rPr>
          <w:rFonts w:ascii="Times New Roman" w:hAnsi="Times New Roman" w:cs="Times New Roman"/>
        </w:rPr>
        <w:t xml:space="preserve">For instance, </w:t>
      </w:r>
      <w:r w:rsidRPr="00DF3F2B">
        <w:rPr>
          <w:rFonts w:ascii="Times New Roman" w:hAnsi="Times New Roman" w:cs="Times New Roman"/>
        </w:rPr>
        <w:t>Haslbeck et al.</w:t>
      </w:r>
      <w:r w:rsidR="00E5226E">
        <w:rPr>
          <w:rFonts w:ascii="Times New Roman" w:hAnsi="Times New Roman" w:cs="Times New Roman"/>
        </w:rPr>
        <w:t xml:space="preserve"> (2019)</w:t>
      </w:r>
      <w:r w:rsidRPr="00DF3F2B">
        <w:rPr>
          <w:rFonts w:ascii="Times New Roman" w:hAnsi="Times New Roman" w:cs="Times New Roman"/>
        </w:rPr>
        <w:t xml:space="preserve"> demonstrate</w:t>
      </w:r>
      <w:r>
        <w:rPr>
          <w:rFonts w:ascii="Times New Roman" w:hAnsi="Times New Roman" w:cs="Times New Roman"/>
        </w:rPr>
        <w:t>d</w:t>
      </w:r>
      <w:r w:rsidRPr="00DF3F2B">
        <w:rPr>
          <w:rFonts w:ascii="Times New Roman" w:hAnsi="Times New Roman" w:cs="Times New Roman"/>
        </w:rPr>
        <w:t xml:space="preserve"> that a moderated network approach outperforms split-sample methods like network comparison test and fused graphical lasso models. We also obtained predictability indices for each node in the network. We then resampled the estimated network 500 times to obtain confidence intervals around the estimated network structure and moderation effects, thus providing vital information on the stability of the networks. The resampling procedure also allowed us to extract the proportion of non-zero edges and moderating effects. Finally, we computed and visualised three </w:t>
      </w:r>
      <w:r w:rsidRPr="00DF3F2B">
        <w:rPr>
          <w:rFonts w:ascii="Times New Roman" w:hAnsi="Times New Roman" w:cs="Times New Roman"/>
        </w:rPr>
        <w:lastRenderedPageBreak/>
        <w:t>networks conditioned on mental health to illustrate changes in network structure at different levels of mental health.</w:t>
      </w:r>
    </w:p>
    <w:p w14:paraId="0004EB87" w14:textId="77777777" w:rsidR="004C3D42" w:rsidRPr="00DF3F2B" w:rsidRDefault="004C3D42" w:rsidP="004C3D42">
      <w:pPr>
        <w:pStyle w:val="Heading1"/>
        <w:spacing w:line="360" w:lineRule="auto"/>
        <w:rPr>
          <w:rFonts w:ascii="Times New Roman" w:hAnsi="Times New Roman" w:cs="Times New Roman"/>
        </w:rPr>
      </w:pPr>
      <w:r w:rsidRPr="00DF3F2B">
        <w:rPr>
          <w:rFonts w:ascii="Times New Roman" w:hAnsi="Times New Roman" w:cs="Times New Roman"/>
        </w:rPr>
        <w:t>Results</w:t>
      </w:r>
    </w:p>
    <w:p w14:paraId="57CC59F5" w14:textId="760789F8" w:rsidR="004C3D42" w:rsidRPr="00DF3F2B" w:rsidRDefault="004C3D42" w:rsidP="004C3D42">
      <w:pPr>
        <w:spacing w:line="360" w:lineRule="auto"/>
        <w:rPr>
          <w:rFonts w:ascii="Times New Roman" w:hAnsi="Times New Roman" w:cs="Times New Roman"/>
        </w:rPr>
      </w:pPr>
      <w:r w:rsidRPr="00DF3F2B">
        <w:rPr>
          <w:rFonts w:ascii="Times New Roman" w:hAnsi="Times New Roman" w:cs="Times New Roman"/>
        </w:rPr>
        <w:t xml:space="preserve">Table 1 presents the descriptive statistics and correlation matrix for all variables included in the network analysis. Correlation and covariance matrices for the full sample (S1-2), and the low and high MH subsample (S3-6) </w:t>
      </w:r>
      <w:r w:rsidR="00D23756">
        <w:rPr>
          <w:rFonts w:ascii="Times New Roman" w:hAnsi="Times New Roman" w:cs="Times New Roman"/>
        </w:rPr>
        <w:t>are</w:t>
      </w:r>
      <w:r w:rsidRPr="00DF3F2B">
        <w:rPr>
          <w:rFonts w:ascii="Times New Roman" w:hAnsi="Times New Roman" w:cs="Times New Roman"/>
        </w:rPr>
        <w:t xml:space="preserve"> in the supplemental materials. </w:t>
      </w:r>
    </w:p>
    <w:p w14:paraId="0B5C5304" w14:textId="77777777" w:rsidR="004C3D42" w:rsidRPr="00DF3F2B" w:rsidRDefault="004C3D42" w:rsidP="004C3D42">
      <w:pPr>
        <w:spacing w:line="360" w:lineRule="auto"/>
        <w:jc w:val="left"/>
        <w:rPr>
          <w:rFonts w:ascii="Times New Roman" w:hAnsi="Times New Roman" w:cs="Times New Roman"/>
        </w:rPr>
      </w:pPr>
      <w:r w:rsidRPr="00DF3F2B">
        <w:rPr>
          <w:rFonts w:ascii="Times New Roman" w:hAnsi="Times New Roman" w:cs="Times New Roman"/>
        </w:rPr>
        <w:t xml:space="preserve">Table 1. Descriptive statistics and correlation matrix for the full sample (n = 451). </w:t>
      </w:r>
      <w:r w:rsidRPr="00DF3F2B">
        <w:rPr>
          <w:rFonts w:ascii="Times New Roman" w:hAnsi="Times New Roman" w:cs="Times New Roman"/>
          <w:noProof/>
          <w:lang w:eastAsia="en-GB"/>
        </w:rPr>
        <w:drawing>
          <wp:inline distT="0" distB="0" distL="0" distR="0" wp14:anchorId="282E86BF" wp14:editId="1BF41BB0">
            <wp:extent cx="5257800" cy="2895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57800" cy="2895600"/>
                    </a:xfrm>
                    <a:prstGeom prst="rect">
                      <a:avLst/>
                    </a:prstGeom>
                  </pic:spPr>
                </pic:pic>
              </a:graphicData>
            </a:graphic>
          </wp:inline>
        </w:drawing>
      </w:r>
    </w:p>
    <w:p w14:paraId="6FE970EE" w14:textId="0BBDA9E0" w:rsidR="004C3D42" w:rsidRPr="00DF3F2B" w:rsidRDefault="004C3D42" w:rsidP="004C3D42">
      <w:pPr>
        <w:pStyle w:val="Figuresandtables"/>
        <w:rPr>
          <w:sz w:val="20"/>
          <w:szCs w:val="20"/>
        </w:rPr>
      </w:pPr>
      <w:r w:rsidRPr="00DF3F2B">
        <w:rPr>
          <w:sz w:val="20"/>
          <w:szCs w:val="20"/>
        </w:rPr>
        <w:t>Not</w:t>
      </w:r>
      <w:r w:rsidR="00814588">
        <w:rPr>
          <w:sz w:val="20"/>
          <w:szCs w:val="20"/>
        </w:rPr>
        <w:t xml:space="preserve">e: MH = Positive mental health; </w:t>
      </w:r>
      <w:r w:rsidRPr="00DF3F2B">
        <w:rPr>
          <w:sz w:val="20"/>
          <w:szCs w:val="20"/>
        </w:rPr>
        <w:t xml:space="preserve">IB_S_Pos = </w:t>
      </w:r>
      <w:r w:rsidR="00814588">
        <w:rPr>
          <w:sz w:val="20"/>
          <w:szCs w:val="20"/>
        </w:rPr>
        <w:t>Social Positive Interpretation Bias</w:t>
      </w:r>
      <w:r w:rsidRPr="00DF3F2B">
        <w:rPr>
          <w:sz w:val="20"/>
          <w:szCs w:val="20"/>
        </w:rPr>
        <w:t xml:space="preserve">; IB_S_Neg = </w:t>
      </w:r>
      <w:r w:rsidR="00814588">
        <w:rPr>
          <w:sz w:val="20"/>
          <w:szCs w:val="20"/>
        </w:rPr>
        <w:t>Social Negative Interpretation Bias</w:t>
      </w:r>
      <w:r w:rsidRPr="00DF3F2B">
        <w:rPr>
          <w:sz w:val="20"/>
          <w:szCs w:val="20"/>
        </w:rPr>
        <w:t xml:space="preserve">; IB_N_Pos = </w:t>
      </w:r>
      <w:r w:rsidR="00814588">
        <w:rPr>
          <w:sz w:val="20"/>
          <w:szCs w:val="20"/>
        </w:rPr>
        <w:t>Non-Social Negative Interpretation Bias</w:t>
      </w:r>
      <w:r w:rsidRPr="00DF3F2B">
        <w:rPr>
          <w:sz w:val="20"/>
          <w:szCs w:val="20"/>
        </w:rPr>
        <w:t xml:space="preserve">; IB_N_Neg = </w:t>
      </w:r>
      <w:r w:rsidR="00814588">
        <w:rPr>
          <w:sz w:val="20"/>
          <w:szCs w:val="20"/>
        </w:rPr>
        <w:t xml:space="preserve">Non-Social; </w:t>
      </w:r>
      <w:r w:rsidRPr="00DF3F2B">
        <w:rPr>
          <w:sz w:val="20"/>
          <w:szCs w:val="20"/>
        </w:rPr>
        <w:t xml:space="preserve">MB_Pos = positive memory bias; MB_Neg = negative memory bias. </w:t>
      </w:r>
    </w:p>
    <w:p w14:paraId="1991A6E2" w14:textId="6F456740" w:rsidR="004C3D42" w:rsidRPr="00DF3F2B" w:rsidRDefault="004C3D42" w:rsidP="004C3D42">
      <w:pPr>
        <w:rPr>
          <w:rFonts w:ascii="Times New Roman" w:hAnsi="Times New Roman" w:cs="Times New Roman"/>
          <w:b/>
        </w:rPr>
      </w:pPr>
    </w:p>
    <w:p w14:paraId="03BBE32E" w14:textId="315DA994" w:rsidR="004C3D42" w:rsidRDefault="004C3D42" w:rsidP="004C3D42">
      <w:pPr>
        <w:spacing w:line="360" w:lineRule="auto"/>
        <w:rPr>
          <w:rFonts w:ascii="Times New Roman" w:hAnsi="Times New Roman" w:cs="Times New Roman"/>
        </w:rPr>
      </w:pPr>
      <w:r w:rsidRPr="00DF3F2B">
        <w:rPr>
          <w:rFonts w:ascii="Times New Roman" w:hAnsi="Times New Roman" w:cs="Times New Roman"/>
          <w:b/>
        </w:rPr>
        <w:t xml:space="preserve">Comparing networks of cognitive biases in a low mental health group to a high mental health group. </w:t>
      </w:r>
      <w:r w:rsidRPr="00DF3F2B">
        <w:rPr>
          <w:rFonts w:ascii="Times New Roman" w:hAnsi="Times New Roman" w:cs="Times New Roman"/>
        </w:rPr>
        <w:t xml:space="preserve">First we estimated a graphical LASSO network (tuning parameter gamma was set to .5 to generate a sparser network) for the high and low mental health groups separately. Figure 1 presents a visualisation of both networks. In the low mental health </w:t>
      </w:r>
      <w:r w:rsidR="00D23756" w:rsidRPr="00DF3F2B">
        <w:rPr>
          <w:rFonts w:ascii="Times New Roman" w:hAnsi="Times New Roman" w:cs="Times New Roman"/>
        </w:rPr>
        <w:t>network,</w:t>
      </w:r>
      <w:r w:rsidRPr="00DF3F2B">
        <w:rPr>
          <w:rFonts w:ascii="Times New Roman" w:hAnsi="Times New Roman" w:cs="Times New Roman"/>
        </w:rPr>
        <w:t xml:space="preserve"> each node is connected to two or more other nodes; negative and positive biases are negatively associated; and, the strongest edges connect memory biases with social interpretation biases. In contrast, the high mental health network is substantially less interconnected compared to the low mental health network with only three retained edges compared to eleven. In the high mental health network, no negative relationships were </w:t>
      </w:r>
      <w:r w:rsidRPr="00DF3F2B">
        <w:rPr>
          <w:rFonts w:ascii="Times New Roman" w:hAnsi="Times New Roman" w:cs="Times New Roman"/>
        </w:rPr>
        <w:lastRenderedPageBreak/>
        <w:t xml:space="preserve">retained between the positive and negative cognitive biases. Additionally, the edges retained in both networks appear weaker in the high mental health group. To formally compare the global strength of each network (the sum of edge strengths in the network) we used the </w:t>
      </w:r>
      <w:r w:rsidRPr="00DF3F2B">
        <w:rPr>
          <w:rFonts w:ascii="Times New Roman" w:hAnsi="Times New Roman" w:cs="Times New Roman"/>
          <w:i/>
        </w:rPr>
        <w:t>NCT</w:t>
      </w:r>
      <w:r w:rsidR="00263BDE">
        <w:rPr>
          <w:rFonts w:ascii="Times New Roman" w:hAnsi="Times New Roman" w:cs="Times New Roman"/>
        </w:rPr>
        <w:t xml:space="preserve"> function from the </w:t>
      </w:r>
      <w:r w:rsidR="00263BDE" w:rsidRPr="00263BDE">
        <w:rPr>
          <w:rFonts w:ascii="Times New Roman" w:hAnsi="Times New Roman" w:cs="Times New Roman"/>
          <w:i/>
        </w:rPr>
        <w:t>NetworkComparisonTest</w:t>
      </w:r>
      <w:r w:rsidRPr="00DF3F2B">
        <w:rPr>
          <w:rFonts w:ascii="Times New Roman" w:hAnsi="Times New Roman" w:cs="Times New Roman"/>
        </w:rPr>
        <w:t xml:space="preserve"> package (van Borkulo, 2016). We ran 1000 iterations resampling from the networks. The low-MH network (global strength = 1.70) was more strongly connected overall than the high-MH network (global strength = .37), and this difference was statistically significant, </w:t>
      </w:r>
      <w:r w:rsidRPr="00DF3F2B">
        <w:rPr>
          <w:rFonts w:ascii="Times New Roman" w:hAnsi="Times New Roman" w:cs="Times New Roman"/>
          <w:i/>
        </w:rPr>
        <w:t>p</w:t>
      </w:r>
      <w:r w:rsidRPr="00DF3F2B">
        <w:rPr>
          <w:rFonts w:ascii="Times New Roman" w:hAnsi="Times New Roman" w:cs="Times New Roman"/>
        </w:rPr>
        <w:t xml:space="preserve"> = .014. </w:t>
      </w:r>
    </w:p>
    <w:p w14:paraId="3EC4BF38" w14:textId="77777777" w:rsidR="0098140A" w:rsidRPr="00DF3F2B" w:rsidRDefault="0098140A" w:rsidP="004C3D42">
      <w:pPr>
        <w:spacing w:line="360" w:lineRule="auto"/>
        <w:rPr>
          <w:rFonts w:ascii="Times New Roman" w:hAnsi="Times New Roman" w:cs="Times New Roman"/>
        </w:rPr>
      </w:pPr>
    </w:p>
    <w:p w14:paraId="5A06FC3B" w14:textId="77777777" w:rsidR="004C3D42" w:rsidRPr="00DF3F2B" w:rsidRDefault="004C3D42" w:rsidP="004C3D42">
      <w:pPr>
        <w:spacing w:line="360" w:lineRule="auto"/>
        <w:ind w:firstLine="0"/>
        <w:jc w:val="center"/>
        <w:rPr>
          <w:rFonts w:ascii="Times New Roman" w:hAnsi="Times New Roman" w:cs="Times New Roman"/>
        </w:rPr>
      </w:pPr>
      <w:r w:rsidRPr="00DF3F2B">
        <w:rPr>
          <w:rFonts w:ascii="Times New Roman" w:hAnsi="Times New Roman" w:cs="Times New Roman"/>
          <w:noProof/>
          <w:lang w:eastAsia="en-GB"/>
        </w:rPr>
        <w:drawing>
          <wp:inline distT="0" distB="0" distL="0" distR="0" wp14:anchorId="7ED701A8" wp14:editId="2545511C">
            <wp:extent cx="5745191" cy="2872596"/>
            <wp:effectExtent l="0" t="0" r="8255" b="4445"/>
            <wp:docPr id="4" name="Picture 4" descr="C:\Users\parsonss\Desktop\SYNC_FOLDER\Sams Stuff\Projects\CogBIAS - my wave 1 paper\CogBIAS_W1_networks\Figures\twoglas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rsonss\Desktop\SYNC_FOLDER\Sams Stuff\Projects\CogBIAS - my wave 1 paper\CogBIAS_W1_networks\Figures\twoglasso.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94013" cy="2897007"/>
                    </a:xfrm>
                    <a:prstGeom prst="rect">
                      <a:avLst/>
                    </a:prstGeom>
                    <a:noFill/>
                    <a:ln>
                      <a:noFill/>
                    </a:ln>
                  </pic:spPr>
                </pic:pic>
              </a:graphicData>
            </a:graphic>
          </wp:inline>
        </w:drawing>
      </w:r>
    </w:p>
    <w:p w14:paraId="590736D4" w14:textId="16C091F4" w:rsidR="004C3D42" w:rsidRPr="00DF3F2B" w:rsidRDefault="004C3D42" w:rsidP="004C3D42">
      <w:pPr>
        <w:pStyle w:val="Figuresandtables"/>
        <w:rPr>
          <w:sz w:val="20"/>
        </w:rPr>
      </w:pPr>
      <w:r w:rsidRPr="00DF3F2B">
        <w:rPr>
          <w:i/>
          <w:sz w:val="20"/>
        </w:rPr>
        <w:t xml:space="preserve">Figure 1. </w:t>
      </w:r>
      <w:r w:rsidRPr="00DF3F2B">
        <w:rPr>
          <w:sz w:val="20"/>
        </w:rPr>
        <w:t xml:space="preserve">Graphical LASSO Networks. The left and right panels present the graphical LASSO network from the low mental health group and the high mental health group, respectively. Each node represents a cognitive bias measure and each edge represents the (partial) correlation between the nodes it connects, after controlling for all other variables in the network. </w:t>
      </w:r>
      <w:r w:rsidR="00D23756">
        <w:rPr>
          <w:sz w:val="20"/>
        </w:rPr>
        <w:t>Thicker edges represent stronger associations</w:t>
      </w:r>
      <w:r w:rsidRPr="00DF3F2B">
        <w:rPr>
          <w:sz w:val="20"/>
        </w:rPr>
        <w:t>. Blue edges indicate positive relationships, whereas red edges indicate negative relationships.</w:t>
      </w:r>
    </w:p>
    <w:p w14:paraId="0917CE45" w14:textId="7150F452" w:rsidR="00814588" w:rsidRPr="00DF3F2B" w:rsidRDefault="00814588" w:rsidP="00814588">
      <w:pPr>
        <w:pStyle w:val="Figuresandtables"/>
        <w:rPr>
          <w:sz w:val="20"/>
          <w:szCs w:val="20"/>
        </w:rPr>
      </w:pPr>
      <w:r w:rsidRPr="00DF3F2B">
        <w:rPr>
          <w:sz w:val="20"/>
          <w:szCs w:val="20"/>
        </w:rPr>
        <w:t>Not</w:t>
      </w:r>
      <w:r>
        <w:rPr>
          <w:sz w:val="20"/>
          <w:szCs w:val="20"/>
        </w:rPr>
        <w:t xml:space="preserve">e: </w:t>
      </w:r>
      <w:r w:rsidRPr="00DF3F2B">
        <w:rPr>
          <w:sz w:val="20"/>
          <w:szCs w:val="20"/>
        </w:rPr>
        <w:t xml:space="preserve">IB_S_Pos = </w:t>
      </w:r>
      <w:r>
        <w:rPr>
          <w:sz w:val="20"/>
          <w:szCs w:val="20"/>
        </w:rPr>
        <w:t>Social Positive Interpretation Bias</w:t>
      </w:r>
      <w:r w:rsidRPr="00DF3F2B">
        <w:rPr>
          <w:sz w:val="20"/>
          <w:szCs w:val="20"/>
        </w:rPr>
        <w:t xml:space="preserve">; IB_S_Neg = </w:t>
      </w:r>
      <w:r>
        <w:rPr>
          <w:sz w:val="20"/>
          <w:szCs w:val="20"/>
        </w:rPr>
        <w:t>Social Negative Interpretation Bias</w:t>
      </w:r>
      <w:r w:rsidRPr="00DF3F2B">
        <w:rPr>
          <w:sz w:val="20"/>
          <w:szCs w:val="20"/>
        </w:rPr>
        <w:t xml:space="preserve">; IB_N_Pos = </w:t>
      </w:r>
      <w:r>
        <w:rPr>
          <w:sz w:val="20"/>
          <w:szCs w:val="20"/>
        </w:rPr>
        <w:t>Non-Social Negative Interpretation Bias</w:t>
      </w:r>
      <w:r w:rsidRPr="00DF3F2B">
        <w:rPr>
          <w:sz w:val="20"/>
          <w:szCs w:val="20"/>
        </w:rPr>
        <w:t xml:space="preserve">; IB_N_Neg = </w:t>
      </w:r>
      <w:r>
        <w:rPr>
          <w:sz w:val="20"/>
          <w:szCs w:val="20"/>
        </w:rPr>
        <w:t xml:space="preserve">Non-Social; </w:t>
      </w:r>
      <w:r w:rsidRPr="00DF3F2B">
        <w:rPr>
          <w:sz w:val="20"/>
          <w:szCs w:val="20"/>
        </w:rPr>
        <w:t xml:space="preserve">MB_Pos = positive memory bias; MB_Neg = negative memory bias. </w:t>
      </w:r>
    </w:p>
    <w:p w14:paraId="20FB5697" w14:textId="77777777" w:rsidR="0098140A" w:rsidRPr="00DF3F2B" w:rsidRDefault="0098140A" w:rsidP="004C3D42">
      <w:pPr>
        <w:pStyle w:val="Figuresandtables"/>
        <w:rPr>
          <w:sz w:val="20"/>
          <w:szCs w:val="20"/>
        </w:rPr>
      </w:pPr>
    </w:p>
    <w:p w14:paraId="5C6A8A1A" w14:textId="522FADE1" w:rsidR="00AE4EAC" w:rsidRDefault="004C3D42" w:rsidP="004C3D42">
      <w:pPr>
        <w:spacing w:line="360" w:lineRule="auto"/>
        <w:rPr>
          <w:rFonts w:ascii="Times New Roman" w:hAnsi="Times New Roman" w:cs="Times New Roman"/>
        </w:rPr>
      </w:pPr>
      <w:r w:rsidRPr="00DF3F2B">
        <w:rPr>
          <w:rFonts w:ascii="Times New Roman" w:hAnsi="Times New Roman" w:cs="Times New Roman"/>
          <w:b/>
        </w:rPr>
        <w:t xml:space="preserve">Moderated Network Analysis. </w:t>
      </w:r>
      <w:r w:rsidRPr="00DF3F2B">
        <w:rPr>
          <w:rFonts w:ascii="Times New Roman" w:hAnsi="Times New Roman" w:cs="Times New Roman"/>
        </w:rPr>
        <w:t xml:space="preserve">As described in the data analysis section, there are some limitations to the previous analysis. Splitting the sample and comparing the global strength provides some, but limited, information about the moderating effect of mental health on the interrelationships among cognitive biases. To address the question of moderation fully we analysed the full data set using a moderated network analysis approach (Haslebeck et al. 2018). We used the </w:t>
      </w:r>
      <w:r w:rsidR="00263BDE" w:rsidRPr="00263BDE">
        <w:rPr>
          <w:rFonts w:ascii="Times New Roman" w:hAnsi="Times New Roman" w:cs="Times New Roman"/>
          <w:i/>
        </w:rPr>
        <w:t>mgm</w:t>
      </w:r>
      <w:r w:rsidR="00263BDE">
        <w:rPr>
          <w:rFonts w:ascii="Times New Roman" w:hAnsi="Times New Roman" w:cs="Times New Roman"/>
        </w:rPr>
        <w:t xml:space="preserve"> </w:t>
      </w:r>
      <w:r w:rsidRPr="00263BDE">
        <w:rPr>
          <w:rFonts w:ascii="Times New Roman" w:hAnsi="Times New Roman" w:cs="Times New Roman"/>
        </w:rPr>
        <w:t>package</w:t>
      </w:r>
      <w:r w:rsidRPr="00DF3F2B">
        <w:rPr>
          <w:rFonts w:ascii="Times New Roman" w:hAnsi="Times New Roman" w:cs="Times New Roman"/>
        </w:rPr>
        <w:t xml:space="preserve"> (Haslbeck, Borsboom, &amp; Waldorp, 2018) to estimate the moderated network with positive mental health as the moderating variable. We used cross-</w:t>
      </w:r>
      <w:r w:rsidRPr="00DF3F2B">
        <w:rPr>
          <w:rFonts w:ascii="Times New Roman" w:hAnsi="Times New Roman" w:cs="Times New Roman"/>
        </w:rPr>
        <w:lastRenderedPageBreak/>
        <w:t xml:space="preserve">validation to select the regularization parameter. Weak edges are shrunk to zero leading to a matrix of regularised coefficients representing conditional dependence relations. For the nodewise regressions </w:t>
      </w:r>
      <w:r w:rsidRPr="00DF3F2B">
        <w:rPr>
          <w:rFonts w:ascii="Times New Roman" w:hAnsi="Times New Roman" w:cs="Times New Roman"/>
          <w:i/>
        </w:rPr>
        <w:t>k</w:t>
      </w:r>
      <w:r w:rsidRPr="00DF3F2B">
        <w:rPr>
          <w:rFonts w:ascii="Times New Roman" w:hAnsi="Times New Roman" w:cs="Times New Roman"/>
        </w:rPr>
        <w:t xml:space="preserve"> edge weights are obtained for each </w:t>
      </w:r>
      <w:r w:rsidRPr="00DF3F2B">
        <w:rPr>
          <w:rFonts w:ascii="Times New Roman" w:hAnsi="Times New Roman" w:cs="Times New Roman"/>
          <w:i/>
        </w:rPr>
        <w:t>k</w:t>
      </w:r>
      <w:r w:rsidRPr="00DF3F2B">
        <w:rPr>
          <w:rFonts w:ascii="Times New Roman" w:hAnsi="Times New Roman" w:cs="Times New Roman"/>
        </w:rPr>
        <w:t xml:space="preserve">-order interaction (e.g. 2 for pairwise interactions and 3 for the moderated effects). We used the OR-rule to combine these weights, which takes the mean of all </w:t>
      </w:r>
      <w:r w:rsidRPr="00DF3F2B">
        <w:rPr>
          <w:rFonts w:ascii="Times New Roman" w:hAnsi="Times New Roman" w:cs="Times New Roman"/>
          <w:i/>
        </w:rPr>
        <w:t>k</w:t>
      </w:r>
      <w:r w:rsidRPr="00DF3F2B">
        <w:rPr>
          <w:rFonts w:ascii="Times New Roman" w:hAnsi="Times New Roman" w:cs="Times New Roman"/>
        </w:rPr>
        <w:t xml:space="preserve"> parameter estimates, as the default option and because the AND-rule may be too conservative for the 3-way interactions of interest (Haslbeck, Borsboom, &amp; Waldorp, 2018). We then extracted predictability indices for each variable following Haslbeck &amp; Waldorp </w:t>
      </w:r>
      <w:r w:rsidR="00EE1B2A">
        <w:rPr>
          <w:rFonts w:ascii="Times New Roman" w:hAnsi="Times New Roman" w:cs="Times New Roman"/>
        </w:rPr>
        <w:t>(</w:t>
      </w:r>
      <w:r w:rsidRPr="00DF3F2B">
        <w:rPr>
          <w:rFonts w:ascii="Times New Roman" w:hAnsi="Times New Roman" w:cs="Times New Roman"/>
        </w:rPr>
        <w:t xml:space="preserve">2018). Predictability refers to the proportion of variance explained by all other nodes in the network. </w:t>
      </w:r>
    </w:p>
    <w:p w14:paraId="683F2C87" w14:textId="564D1D25" w:rsidR="004C3D42" w:rsidRPr="00DF3F2B" w:rsidRDefault="004C3D42" w:rsidP="001623F9">
      <w:pPr>
        <w:spacing w:line="360" w:lineRule="auto"/>
        <w:rPr>
          <w:rFonts w:ascii="Times New Roman" w:hAnsi="Times New Roman" w:cs="Times New Roman"/>
        </w:rPr>
      </w:pPr>
      <w:r w:rsidRPr="00DF3F2B">
        <w:rPr>
          <w:rFonts w:ascii="Times New Roman" w:hAnsi="Times New Roman" w:cs="Times New Roman"/>
        </w:rPr>
        <w:t>The resulting network of pairwise interactions is visualised in Figure 2 (for ease of interpretation</w:t>
      </w:r>
      <w:r w:rsidR="00814588">
        <w:rPr>
          <w:rFonts w:ascii="Times New Roman" w:hAnsi="Times New Roman" w:cs="Times New Roman"/>
        </w:rPr>
        <w:t xml:space="preserve"> we present</w:t>
      </w:r>
      <w:r w:rsidRPr="00DF3F2B">
        <w:rPr>
          <w:rFonts w:ascii="Times New Roman" w:hAnsi="Times New Roman" w:cs="Times New Roman"/>
        </w:rPr>
        <w:t xml:space="preserve"> the moderation effects separately in Figure 3). </w:t>
      </w:r>
      <w:r w:rsidR="00AE4EAC" w:rsidRPr="00DF3F2B">
        <w:rPr>
          <w:rFonts w:ascii="Times New Roman" w:hAnsi="Times New Roman" w:cs="Times New Roman"/>
        </w:rPr>
        <w:t>Mental health was connected most strongly to memory biases</w:t>
      </w:r>
      <w:r w:rsidR="00AE4EAC">
        <w:rPr>
          <w:rFonts w:ascii="Times New Roman" w:hAnsi="Times New Roman" w:cs="Times New Roman"/>
        </w:rPr>
        <w:t xml:space="preserve"> – i.e., a negative association with negative memory and positive association with positive memory</w:t>
      </w:r>
      <w:r w:rsidR="00AE4EAC" w:rsidRPr="00DF3F2B">
        <w:rPr>
          <w:rFonts w:ascii="Times New Roman" w:hAnsi="Times New Roman" w:cs="Times New Roman"/>
        </w:rPr>
        <w:t xml:space="preserve">. </w:t>
      </w:r>
      <w:r w:rsidR="00AE4EAC">
        <w:rPr>
          <w:rFonts w:ascii="Times New Roman" w:hAnsi="Times New Roman" w:cs="Times New Roman"/>
        </w:rPr>
        <w:t>For interpretation biases, o</w:t>
      </w:r>
      <w:r w:rsidR="00AE4EAC" w:rsidRPr="00DF3F2B">
        <w:rPr>
          <w:rFonts w:ascii="Times New Roman" w:hAnsi="Times New Roman" w:cs="Times New Roman"/>
        </w:rPr>
        <w:t>nly edges connecting mental health to positive interpretation biases</w:t>
      </w:r>
      <w:r w:rsidR="00AE4EAC">
        <w:rPr>
          <w:rFonts w:ascii="Times New Roman" w:hAnsi="Times New Roman" w:cs="Times New Roman"/>
        </w:rPr>
        <w:t xml:space="preserve"> (social and non-social)</w:t>
      </w:r>
      <w:r w:rsidR="00AE4EAC" w:rsidRPr="00DF3F2B">
        <w:rPr>
          <w:rFonts w:ascii="Times New Roman" w:hAnsi="Times New Roman" w:cs="Times New Roman"/>
        </w:rPr>
        <w:t xml:space="preserve"> were retained</w:t>
      </w:r>
      <w:r w:rsidR="00AE4EAC">
        <w:rPr>
          <w:rFonts w:ascii="Times New Roman" w:hAnsi="Times New Roman" w:cs="Times New Roman"/>
        </w:rPr>
        <w:t>. E</w:t>
      </w:r>
      <w:r w:rsidRPr="00DF3F2B">
        <w:rPr>
          <w:rFonts w:ascii="Times New Roman" w:hAnsi="Times New Roman" w:cs="Times New Roman"/>
        </w:rPr>
        <w:t xml:space="preserve">dges connecting mental health to negative interpretation biases were not retained.  Non-social interpretation biases were not directly connected to memory biases (both positive and negative), but were connected via social interpretation biases. The explained variance (predictability metric) of mental health was 33.4%; the predictability of the cognitive biases ranged from 21.5% (positive memory bias) to 38.1% (negative social interpretation bias). </w:t>
      </w:r>
    </w:p>
    <w:p w14:paraId="5A9C251D" w14:textId="77777777" w:rsidR="004C3D42" w:rsidRPr="00DF3F2B" w:rsidRDefault="004C3D42" w:rsidP="004C3D42">
      <w:pPr>
        <w:spacing w:line="360" w:lineRule="auto"/>
        <w:ind w:firstLine="0"/>
        <w:jc w:val="center"/>
        <w:rPr>
          <w:rFonts w:ascii="Times New Roman" w:hAnsi="Times New Roman" w:cs="Times New Roman"/>
        </w:rPr>
      </w:pPr>
      <w:r w:rsidRPr="00DF3F2B">
        <w:rPr>
          <w:rFonts w:ascii="Times New Roman" w:hAnsi="Times New Roman" w:cs="Times New Roman"/>
          <w:noProof/>
          <w:lang w:eastAsia="en-GB"/>
        </w:rPr>
        <w:drawing>
          <wp:inline distT="0" distB="0" distL="0" distR="0" wp14:anchorId="317D1095" wp14:editId="4ED38936">
            <wp:extent cx="5796951" cy="2898475"/>
            <wp:effectExtent l="0" t="0" r="0" b="0"/>
            <wp:docPr id="1" name="Picture 1" descr="C:\Users\parsonss\Desktop\SYNC_FOLDER\Sams Stuff\Projects\CogBIAS - my wave 1 paper\CogBIAS_W1_networks\Figures\mgm_MHC_linear_fullsample_nosquareno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rsonss\Desktop\SYNC_FOLDER\Sams Stuff\Projects\CogBIAS - my wave 1 paper\CogBIAS_W1_networks\Figures\mgm_MHC_linear_fullsample_nosquarenodes.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77592" cy="2988795"/>
                    </a:xfrm>
                    <a:prstGeom prst="rect">
                      <a:avLst/>
                    </a:prstGeom>
                    <a:noFill/>
                    <a:ln>
                      <a:noFill/>
                    </a:ln>
                  </pic:spPr>
                </pic:pic>
              </a:graphicData>
            </a:graphic>
          </wp:inline>
        </w:drawing>
      </w:r>
    </w:p>
    <w:p w14:paraId="33489CDB" w14:textId="3ABDB52D" w:rsidR="004C3D42" w:rsidRPr="00DF3F2B" w:rsidRDefault="004C3D42" w:rsidP="004C3D42">
      <w:pPr>
        <w:spacing w:after="120" w:line="240" w:lineRule="auto"/>
        <w:rPr>
          <w:rFonts w:ascii="Times New Roman" w:hAnsi="Times New Roman" w:cs="Times New Roman"/>
          <w:color w:val="auto"/>
          <w:sz w:val="20"/>
          <w:szCs w:val="20"/>
        </w:rPr>
      </w:pPr>
      <w:r w:rsidRPr="00DF3F2B">
        <w:rPr>
          <w:rFonts w:ascii="Times New Roman" w:hAnsi="Times New Roman" w:cs="Times New Roman"/>
          <w:color w:val="auto"/>
          <w:sz w:val="20"/>
          <w:szCs w:val="20"/>
        </w:rPr>
        <w:t xml:space="preserve">Figure 2. Estimated moderated network of positive mental health, and interpretation and memory cognitive biases. Blue edges represent positive associations, red edges represent negative associations; the width of the edge indicates the strength of this relationship. The shaded area of the pie surrounding each node </w:t>
      </w:r>
      <w:r w:rsidRPr="00DF3F2B">
        <w:rPr>
          <w:rFonts w:ascii="Times New Roman" w:hAnsi="Times New Roman" w:cs="Times New Roman"/>
          <w:color w:val="auto"/>
          <w:sz w:val="20"/>
          <w:szCs w:val="20"/>
        </w:rPr>
        <w:lastRenderedPageBreak/>
        <w:t>represents the predictability of that variable, i.e.</w:t>
      </w:r>
      <w:r w:rsidR="007305C3">
        <w:rPr>
          <w:rFonts w:ascii="Times New Roman" w:hAnsi="Times New Roman" w:cs="Times New Roman"/>
          <w:color w:val="auto"/>
          <w:sz w:val="20"/>
          <w:szCs w:val="20"/>
        </w:rPr>
        <w:t>,</w:t>
      </w:r>
      <w:r w:rsidRPr="00DF3F2B">
        <w:rPr>
          <w:rFonts w:ascii="Times New Roman" w:hAnsi="Times New Roman" w:cs="Times New Roman"/>
          <w:color w:val="auto"/>
          <w:sz w:val="20"/>
          <w:szCs w:val="20"/>
        </w:rPr>
        <w:t xml:space="preserve"> the variance explained by all other variables in the network. Note that this figure does not visualise the degree of moderation in the networks. </w:t>
      </w:r>
    </w:p>
    <w:p w14:paraId="49B9E407" w14:textId="77777777" w:rsidR="00814588" w:rsidRPr="00DF3F2B" w:rsidRDefault="00814588" w:rsidP="00814588">
      <w:pPr>
        <w:pStyle w:val="Figuresandtables"/>
        <w:rPr>
          <w:sz w:val="20"/>
          <w:szCs w:val="20"/>
        </w:rPr>
      </w:pPr>
      <w:r w:rsidRPr="00DF3F2B">
        <w:rPr>
          <w:sz w:val="20"/>
          <w:szCs w:val="20"/>
        </w:rPr>
        <w:t>Not</w:t>
      </w:r>
      <w:r>
        <w:rPr>
          <w:sz w:val="20"/>
          <w:szCs w:val="20"/>
        </w:rPr>
        <w:t xml:space="preserve">e: MH = Positive mental health; </w:t>
      </w:r>
      <w:r w:rsidRPr="00DF3F2B">
        <w:rPr>
          <w:sz w:val="20"/>
          <w:szCs w:val="20"/>
        </w:rPr>
        <w:t xml:space="preserve">IB_S_Pos = </w:t>
      </w:r>
      <w:r>
        <w:rPr>
          <w:sz w:val="20"/>
          <w:szCs w:val="20"/>
        </w:rPr>
        <w:t>Social Positive Interpretation Bias</w:t>
      </w:r>
      <w:r w:rsidRPr="00DF3F2B">
        <w:rPr>
          <w:sz w:val="20"/>
          <w:szCs w:val="20"/>
        </w:rPr>
        <w:t xml:space="preserve">; IB_S_Neg = </w:t>
      </w:r>
      <w:r>
        <w:rPr>
          <w:sz w:val="20"/>
          <w:szCs w:val="20"/>
        </w:rPr>
        <w:t>Social Negative Interpretation Bias</w:t>
      </w:r>
      <w:r w:rsidRPr="00DF3F2B">
        <w:rPr>
          <w:sz w:val="20"/>
          <w:szCs w:val="20"/>
        </w:rPr>
        <w:t xml:space="preserve">; IB_N_Pos = </w:t>
      </w:r>
      <w:r>
        <w:rPr>
          <w:sz w:val="20"/>
          <w:szCs w:val="20"/>
        </w:rPr>
        <w:t>Non-Social Negative Interpretation Bias</w:t>
      </w:r>
      <w:r w:rsidRPr="00DF3F2B">
        <w:rPr>
          <w:sz w:val="20"/>
          <w:szCs w:val="20"/>
        </w:rPr>
        <w:t xml:space="preserve">; IB_N_Neg = </w:t>
      </w:r>
      <w:r>
        <w:rPr>
          <w:sz w:val="20"/>
          <w:szCs w:val="20"/>
        </w:rPr>
        <w:t xml:space="preserve">Non-Social; </w:t>
      </w:r>
      <w:r w:rsidRPr="00DF3F2B">
        <w:rPr>
          <w:sz w:val="20"/>
          <w:szCs w:val="20"/>
        </w:rPr>
        <w:t xml:space="preserve">MB_Pos = positive memory bias; MB_Neg = negative memory bias. </w:t>
      </w:r>
    </w:p>
    <w:p w14:paraId="43BE3C61" w14:textId="13084F5D" w:rsidR="008B4A1D" w:rsidRDefault="004C3D42" w:rsidP="008B4A1D">
      <w:pPr>
        <w:spacing w:line="360" w:lineRule="auto"/>
        <w:rPr>
          <w:rFonts w:ascii="Times New Roman" w:hAnsi="Times New Roman" w:cs="Times New Roman"/>
        </w:rPr>
      </w:pPr>
      <w:r w:rsidRPr="00DF3F2B">
        <w:rPr>
          <w:rFonts w:ascii="Times New Roman" w:hAnsi="Times New Roman" w:cs="Times New Roman"/>
        </w:rPr>
        <w:t>To obtain information about the stability of the moderated network we resampled the moderated network 500 times. This allowed us to obtain confidence intervals surrounding each individual edge weight. It further allowed us to examine the strength of moderation for each edge and compute confidence intervals around the moderation estimate and the proportion of moderated edges. Figure 3 presents the mean weight and Confidence Intervals for individual edges. Additionally, Figure 3 presents the degree of moderation due to mental health on each edge as a result. The moderating effect of mental health on most edges follows a similar pattern</w:t>
      </w:r>
      <w:r w:rsidR="000B329E">
        <w:rPr>
          <w:rFonts w:ascii="Times New Roman" w:hAnsi="Times New Roman" w:cs="Times New Roman"/>
        </w:rPr>
        <w:t xml:space="preserve"> to</w:t>
      </w:r>
      <w:r w:rsidRPr="00DF3F2B">
        <w:rPr>
          <w:rFonts w:ascii="Times New Roman" w:hAnsi="Times New Roman" w:cs="Times New Roman"/>
        </w:rPr>
        <w:t xml:space="preserve"> the original analysis. Most edges </w:t>
      </w:r>
      <w:r w:rsidR="009E1E92">
        <w:rPr>
          <w:rFonts w:ascii="Times New Roman" w:hAnsi="Times New Roman" w:cs="Times New Roman"/>
        </w:rPr>
        <w:t>were</w:t>
      </w:r>
      <w:r w:rsidRPr="00DF3F2B">
        <w:rPr>
          <w:rFonts w:ascii="Times New Roman" w:hAnsi="Times New Roman" w:cs="Times New Roman"/>
        </w:rPr>
        <w:t xml:space="preserve"> moderated towards zero with increased positive mental health.</w:t>
      </w:r>
      <w:r w:rsidR="008B4A1D">
        <w:rPr>
          <w:rFonts w:ascii="Times New Roman" w:hAnsi="Times New Roman" w:cs="Times New Roman"/>
        </w:rPr>
        <w:t xml:space="preserve"> Thus, overall we would expect a sparser network at higher mental health, compared to low mental health. The main exception to this trend was the edge connecting social positive and non-social positive interpretation biases. This was the only (likely non-zero) edge to be moderated to be stronger with increases in mental health. </w:t>
      </w:r>
    </w:p>
    <w:p w14:paraId="13B41EF9" w14:textId="77777777" w:rsidR="004C3D42" w:rsidRPr="00DF3F2B" w:rsidRDefault="004C3D42" w:rsidP="004C3D42">
      <w:pPr>
        <w:rPr>
          <w:rFonts w:ascii="Times New Roman" w:hAnsi="Times New Roman" w:cs="Times New Roman"/>
        </w:rPr>
      </w:pPr>
    </w:p>
    <w:p w14:paraId="0014F806" w14:textId="77777777" w:rsidR="004C3D42" w:rsidRPr="00DF3F2B" w:rsidRDefault="004C3D42" w:rsidP="004C3D42">
      <w:pPr>
        <w:rPr>
          <w:rFonts w:ascii="Times New Roman" w:hAnsi="Times New Roman" w:cs="Times New Roman"/>
        </w:rPr>
      </w:pPr>
    </w:p>
    <w:p w14:paraId="3F7BAF2F" w14:textId="77777777" w:rsidR="004C3D42" w:rsidRPr="00DF3F2B" w:rsidRDefault="004C3D42" w:rsidP="004C3D42">
      <w:pPr>
        <w:rPr>
          <w:rFonts w:ascii="Times New Roman" w:hAnsi="Times New Roman" w:cs="Times New Roman"/>
        </w:rPr>
        <w:sectPr w:rsidR="004C3D42" w:rsidRPr="00DF3F2B">
          <w:pgSz w:w="11906" w:h="16838"/>
          <w:pgMar w:top="1440" w:right="1440" w:bottom="1440" w:left="1440" w:header="708" w:footer="708" w:gutter="0"/>
          <w:cols w:space="708"/>
          <w:docGrid w:linePitch="360"/>
        </w:sectPr>
      </w:pPr>
    </w:p>
    <w:p w14:paraId="06FC6FFA" w14:textId="77777777" w:rsidR="004C3D42" w:rsidRPr="00DF3F2B" w:rsidRDefault="004C3D42" w:rsidP="004C3D42">
      <w:pPr>
        <w:spacing w:after="0" w:line="360" w:lineRule="auto"/>
        <w:ind w:firstLine="0"/>
        <w:jc w:val="center"/>
        <w:rPr>
          <w:rFonts w:ascii="Times New Roman" w:hAnsi="Times New Roman" w:cs="Times New Roman"/>
        </w:rPr>
      </w:pPr>
      <w:r w:rsidRPr="00DF3F2B">
        <w:rPr>
          <w:rFonts w:ascii="Times New Roman" w:hAnsi="Times New Roman" w:cs="Times New Roman"/>
          <w:noProof/>
          <w:lang w:eastAsia="en-GB"/>
        </w:rPr>
        <w:lastRenderedPageBreak/>
        <w:drawing>
          <wp:inline distT="0" distB="0" distL="0" distR="0" wp14:anchorId="4F610800" wp14:editId="5421DE98">
            <wp:extent cx="7882255" cy="4503522"/>
            <wp:effectExtent l="0" t="0" r="4445" b="0"/>
            <wp:docPr id="6" name="Picture 6" descr="C:\Users\parsonss\Desktop\SYNC_FOLDER\Sams Stuff\Projects\CogBIAS - my wave 1 paper\CogBIAS_W1_networks\Figures\edges_and_mode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rsonss\Desktop\SYNC_FOLDER\Sams Stuff\Projects\CogBIAS - my wave 1 paper\CogBIAS_W1_networks\Figures\edges_and_moderation.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8008235" cy="4575501"/>
                    </a:xfrm>
                    <a:prstGeom prst="rect">
                      <a:avLst/>
                    </a:prstGeom>
                    <a:noFill/>
                    <a:ln>
                      <a:noFill/>
                    </a:ln>
                  </pic:spPr>
                </pic:pic>
              </a:graphicData>
            </a:graphic>
          </wp:inline>
        </w:drawing>
      </w:r>
    </w:p>
    <w:p w14:paraId="1D607907" w14:textId="59241E88" w:rsidR="004C3D42" w:rsidRPr="00DF3F2B" w:rsidRDefault="004C3D42" w:rsidP="004C3D42">
      <w:pPr>
        <w:spacing w:line="240" w:lineRule="auto"/>
        <w:rPr>
          <w:rFonts w:ascii="Times New Roman" w:hAnsi="Times New Roman" w:cs="Times New Roman"/>
          <w:sz w:val="20"/>
        </w:rPr>
      </w:pPr>
      <w:r w:rsidRPr="00DF3F2B">
        <w:rPr>
          <w:rFonts w:ascii="Times New Roman" w:hAnsi="Times New Roman" w:cs="Times New Roman"/>
          <w:sz w:val="20"/>
        </w:rPr>
        <w:t xml:space="preserve">Figure 3. Edge strength and degree of moderation by mental health. The left panel presents the estimated edge </w:t>
      </w:r>
      <w:r w:rsidR="001623F9">
        <w:rPr>
          <w:rFonts w:ascii="Times New Roman" w:hAnsi="Times New Roman" w:cs="Times New Roman"/>
          <w:sz w:val="20"/>
        </w:rPr>
        <w:t>weights</w:t>
      </w:r>
      <w:r w:rsidRPr="00DF3F2B">
        <w:rPr>
          <w:rFonts w:ascii="Times New Roman" w:hAnsi="Times New Roman" w:cs="Times New Roman"/>
          <w:sz w:val="20"/>
        </w:rPr>
        <w:t xml:space="preserve"> (these correspond to the network visualization in figure 2) from 5000 resamples of the mgm network estimation procedure. The shaded area represents the 95% CI around the estimate. Numbers running down the centre of the figure represent the proportion of non-zero estimates for each edge. The right panel presents the estimated moderating effect of mental health on each edge; the ticks represent the 95% CI around the estimate. The circled numbers represent the number of non-zero moderation effects arising across the resamples.</w:t>
      </w:r>
    </w:p>
    <w:p w14:paraId="190FC5A8" w14:textId="77777777" w:rsidR="004C3D42" w:rsidRPr="00DF3F2B" w:rsidRDefault="004C3D42" w:rsidP="004C3D42">
      <w:pPr>
        <w:pStyle w:val="Figuresandtables"/>
        <w:rPr>
          <w:sz w:val="20"/>
        </w:rPr>
      </w:pPr>
      <w:r w:rsidRPr="00DF3F2B">
        <w:rPr>
          <w:sz w:val="20"/>
          <w:szCs w:val="20"/>
        </w:rPr>
        <w:t xml:space="preserve">Note: MH = Positive mental health. From the Adolescent Interpretation and Belief Questionnaire (AIBQ): IB_S_Pos = Positive interpretation bias in social scenarios; IB_S_Neg = Negative interpretation bias in social scenarios; IB_N_Pos = Negative interpretation bias in non-social scenarios; IB_N_Neg = Negative interpretation bias in non-social scenarios. From the self-referential encoding task (endorsed and recalled items): MB_Pos = positive memory bias; MB_Neg = negative memory bias. </w:t>
      </w:r>
      <w:r w:rsidRPr="00DF3F2B">
        <w:rPr>
          <w:sz w:val="20"/>
        </w:rPr>
        <w:t xml:space="preserve">  </w:t>
      </w:r>
    </w:p>
    <w:p w14:paraId="0D1E75C8" w14:textId="77777777" w:rsidR="004C3D42" w:rsidRPr="00DF3F2B" w:rsidRDefault="004C3D42" w:rsidP="004C3D42">
      <w:pPr>
        <w:spacing w:line="240" w:lineRule="auto"/>
        <w:rPr>
          <w:rFonts w:ascii="Times New Roman" w:hAnsi="Times New Roman" w:cs="Times New Roman"/>
          <w:sz w:val="22"/>
        </w:rPr>
        <w:sectPr w:rsidR="004C3D42" w:rsidRPr="00DF3F2B" w:rsidSect="00367D64">
          <w:pgSz w:w="16838" w:h="11906" w:orient="landscape"/>
          <w:pgMar w:top="1440" w:right="1440" w:bottom="1440" w:left="1440" w:header="708" w:footer="708" w:gutter="0"/>
          <w:cols w:space="708"/>
          <w:docGrid w:linePitch="360"/>
        </w:sectPr>
      </w:pPr>
    </w:p>
    <w:p w14:paraId="64993286" w14:textId="232D286C" w:rsidR="004C3D42" w:rsidRPr="00DF3F2B" w:rsidRDefault="004C3D42" w:rsidP="004C3D42">
      <w:pPr>
        <w:spacing w:line="360" w:lineRule="auto"/>
        <w:rPr>
          <w:rFonts w:ascii="Times New Roman" w:hAnsi="Times New Roman" w:cs="Times New Roman"/>
        </w:rPr>
      </w:pPr>
      <w:r w:rsidRPr="00DF3F2B">
        <w:rPr>
          <w:rFonts w:ascii="Times New Roman" w:hAnsi="Times New Roman" w:cs="Times New Roman"/>
        </w:rPr>
        <w:lastRenderedPageBreak/>
        <w:t xml:space="preserve">To highlight the influence of mental health as the moderator of the networks, Figure 4 presents three networks comparing values of mental health. We used the </w:t>
      </w:r>
      <w:r w:rsidRPr="00DF3F2B">
        <w:rPr>
          <w:rFonts w:ascii="Times New Roman" w:hAnsi="Times New Roman" w:cs="Times New Roman"/>
          <w:i/>
        </w:rPr>
        <w:t>condition</w:t>
      </w:r>
      <w:r w:rsidRPr="00DF3F2B">
        <w:rPr>
          <w:rFonts w:ascii="Times New Roman" w:hAnsi="Times New Roman" w:cs="Times New Roman"/>
        </w:rPr>
        <w:t xml:space="preserve"> function from the </w:t>
      </w:r>
      <w:r w:rsidR="00263BDE" w:rsidRPr="00263BDE">
        <w:rPr>
          <w:rFonts w:ascii="Times New Roman" w:hAnsi="Times New Roman" w:cs="Times New Roman"/>
          <w:i/>
        </w:rPr>
        <w:t>mgm</w:t>
      </w:r>
      <w:r w:rsidRPr="00DF3F2B">
        <w:rPr>
          <w:rFonts w:ascii="Times New Roman" w:hAnsi="Times New Roman" w:cs="Times New Roman"/>
        </w:rPr>
        <w:t xml:space="preserve"> package (Haslbeck &amp; Waldorp, 2018) to condition the estimated moderated network (Figure 2) on the mental health moderator. We conditioned the network to -1 standard deviation from the mean, the mean, and +1 standard deviation from the mean on positive mental health (the left, centre, and right panels in figure 4, respectively).</w:t>
      </w:r>
    </w:p>
    <w:p w14:paraId="643439B6" w14:textId="77777777" w:rsidR="004C3D42" w:rsidRPr="00DF3F2B" w:rsidRDefault="004C3D42" w:rsidP="004C3D42">
      <w:pPr>
        <w:spacing w:line="360" w:lineRule="auto"/>
        <w:ind w:firstLine="0"/>
        <w:rPr>
          <w:rFonts w:ascii="Times New Roman" w:hAnsi="Times New Roman" w:cs="Times New Roman"/>
        </w:rPr>
        <w:sectPr w:rsidR="004C3D42" w:rsidRPr="00DF3F2B" w:rsidSect="00DB2C42">
          <w:pgSz w:w="11906" w:h="16838"/>
          <w:pgMar w:top="1440" w:right="1440" w:bottom="1440" w:left="1440" w:header="708" w:footer="708" w:gutter="0"/>
          <w:cols w:space="708"/>
          <w:docGrid w:linePitch="360"/>
        </w:sectPr>
      </w:pPr>
    </w:p>
    <w:p w14:paraId="4296DEB2" w14:textId="77777777" w:rsidR="004C3D42" w:rsidRPr="00DF3F2B" w:rsidRDefault="004C3D42" w:rsidP="004C3D42">
      <w:pPr>
        <w:spacing w:line="360" w:lineRule="auto"/>
        <w:ind w:firstLine="0"/>
        <w:jc w:val="center"/>
        <w:rPr>
          <w:rFonts w:ascii="Times New Roman" w:hAnsi="Times New Roman" w:cs="Times New Roman"/>
        </w:rPr>
      </w:pPr>
      <w:r w:rsidRPr="00DF3F2B">
        <w:rPr>
          <w:rFonts w:ascii="Times New Roman" w:hAnsi="Times New Roman" w:cs="Times New Roman"/>
          <w:noProof/>
          <w:lang w:eastAsia="en-GB"/>
        </w:rPr>
        <w:lastRenderedPageBreak/>
        <w:drawing>
          <wp:inline distT="0" distB="0" distL="0" distR="0" wp14:anchorId="43451C60" wp14:editId="4D5E65F1">
            <wp:extent cx="8734568" cy="4367284"/>
            <wp:effectExtent l="0" t="0" r="0" b="0"/>
            <wp:docPr id="5" name="Picture 5" descr="C:\Users\parsonss\Desktop\SYNC_FOLDER\Sams Stuff\Projects\CogBIAS - my wave 1 paper\CogBIAS_W1_networks\Figures\compare_mod_lev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rsonss\Desktop\SYNC_FOLDER\Sams Stuff\Projects\CogBIAS - my wave 1 paper\CogBIAS_W1_networks\Figures\compare_mod_levels.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785651" cy="4392825"/>
                    </a:xfrm>
                    <a:prstGeom prst="rect">
                      <a:avLst/>
                    </a:prstGeom>
                    <a:noFill/>
                    <a:ln>
                      <a:noFill/>
                    </a:ln>
                  </pic:spPr>
                </pic:pic>
              </a:graphicData>
            </a:graphic>
          </wp:inline>
        </w:drawing>
      </w:r>
    </w:p>
    <w:p w14:paraId="30EA3BDD" w14:textId="77777777" w:rsidR="004C3D42" w:rsidRPr="00DF3F2B" w:rsidRDefault="004C3D42" w:rsidP="004C3D42">
      <w:pPr>
        <w:pStyle w:val="Figuresandtables"/>
        <w:rPr>
          <w:sz w:val="20"/>
          <w:szCs w:val="20"/>
        </w:rPr>
      </w:pPr>
      <w:bookmarkStart w:id="9" w:name="_GoBack"/>
      <w:r w:rsidRPr="00DF3F2B">
        <w:rPr>
          <w:sz w:val="20"/>
          <w:szCs w:val="20"/>
        </w:rPr>
        <w:t xml:space="preserve">Figure 4. Networks of cognitive biases conditioned on mental health. Mental health is specified at -1SD (left) and +1SD (right) from the mean, and at the mean MH (centre). Conditioning sets mental health to the specified value, and therefore the edges connecting mental health are set to zero (as there is no variance in mental health). </w:t>
      </w:r>
    </w:p>
    <w:p w14:paraId="25076806" w14:textId="77777777" w:rsidR="004C3D42" w:rsidRPr="00DF3F2B" w:rsidRDefault="004C3D42" w:rsidP="004C3D42">
      <w:pPr>
        <w:pStyle w:val="Figuresandtables"/>
      </w:pPr>
      <w:r w:rsidRPr="00DF3F2B">
        <w:rPr>
          <w:sz w:val="20"/>
          <w:szCs w:val="20"/>
        </w:rPr>
        <w:t>Note: MH = Positive mental health. From the Adolescent Interpretation and Belief Questionnaire (AIBQ): IB_S_Pos = Positive interpretation bias in social scenarios; IB_S_Neg = Negative interpretation bias in social scenarios; IB_N_Pos = Negative interpretation bias in non-social scenarios; IB_N_Neg = Negative interpretation bias in non-social scenarios. From the self-referential encoding task (endorsed and recalled items): MB_Pos = positive memory bias; MB_Neg = negative memory bias.</w:t>
      </w:r>
    </w:p>
    <w:bookmarkEnd w:id="9"/>
    <w:p w14:paraId="232601D4" w14:textId="77777777" w:rsidR="00CA4360" w:rsidRPr="00DF3F2B" w:rsidRDefault="00CA4360" w:rsidP="00F668FD">
      <w:pPr>
        <w:spacing w:line="360" w:lineRule="auto"/>
        <w:ind w:firstLine="0"/>
        <w:rPr>
          <w:rFonts w:ascii="Times New Roman" w:hAnsi="Times New Roman" w:cs="Times New Roman"/>
        </w:rPr>
        <w:sectPr w:rsidR="00CA4360" w:rsidRPr="00DF3F2B" w:rsidSect="00F668FD">
          <w:pgSz w:w="16838" w:h="11906" w:orient="landscape"/>
          <w:pgMar w:top="1440" w:right="1440" w:bottom="1440" w:left="1440" w:header="708" w:footer="708" w:gutter="0"/>
          <w:cols w:space="708"/>
          <w:docGrid w:linePitch="360"/>
        </w:sectPr>
      </w:pPr>
    </w:p>
    <w:p w14:paraId="385E3CA1" w14:textId="058A1E58" w:rsidR="00F668FD" w:rsidRPr="00DF3F2B" w:rsidRDefault="00CA4360" w:rsidP="00436071">
      <w:pPr>
        <w:pStyle w:val="Heading1"/>
        <w:rPr>
          <w:rFonts w:ascii="Times New Roman" w:hAnsi="Times New Roman" w:cs="Times New Roman"/>
        </w:rPr>
      </w:pPr>
      <w:r w:rsidRPr="00DF3F2B">
        <w:rPr>
          <w:rFonts w:ascii="Times New Roman" w:hAnsi="Times New Roman" w:cs="Times New Roman"/>
        </w:rPr>
        <w:lastRenderedPageBreak/>
        <w:t>Discussion</w:t>
      </w:r>
    </w:p>
    <w:p w14:paraId="20D87CB5" w14:textId="0A2E6CAE" w:rsidR="00967316" w:rsidRDefault="008C2FF1" w:rsidP="00E064DD">
      <w:pPr>
        <w:pStyle w:val="Thesisstyle"/>
        <w:spacing w:line="360" w:lineRule="auto"/>
      </w:pPr>
      <w:r>
        <w:t xml:space="preserve">The present </w:t>
      </w:r>
      <w:r w:rsidR="008A4F10" w:rsidRPr="007F5487">
        <w:t>study investigate</w:t>
      </w:r>
      <w:r w:rsidR="005B2E41">
        <w:t>d</w:t>
      </w:r>
      <w:r w:rsidR="008A4F10" w:rsidRPr="007F5487">
        <w:t xml:space="preserve"> the Combined Cognitive Bias Hypothesis (CCBH</w:t>
      </w:r>
      <w:r w:rsidR="0041605D">
        <w:t xml:space="preserve">; </w:t>
      </w:r>
      <w:r w:rsidR="0041605D" w:rsidRPr="00DF3F2B">
        <w:rPr>
          <w:noProof/>
        </w:rPr>
        <w:t>Hirsch et al., 2006</w:t>
      </w:r>
      <w:r w:rsidR="001E3753">
        <w:rPr>
          <w:noProof/>
        </w:rPr>
        <w:t>; Everaert et al. 2012</w:t>
      </w:r>
      <w:r w:rsidR="008A4F10" w:rsidRPr="007F5487">
        <w:t xml:space="preserve">) </w:t>
      </w:r>
      <w:r>
        <w:t xml:space="preserve">in adolescents </w:t>
      </w:r>
      <w:r w:rsidR="008A4F10" w:rsidRPr="007F5487">
        <w:t>using a network approach. We analysed baseline data (at age 12-1</w:t>
      </w:r>
      <w:r w:rsidR="007305C3">
        <w:t>4</w:t>
      </w:r>
      <w:r w:rsidR="008A4F10" w:rsidRPr="007F5487">
        <w:t xml:space="preserve"> years) from the CogBIAS longitudinal study (Booth et al. 2017; 2019), including </w:t>
      </w:r>
      <w:r w:rsidR="005F3ED0">
        <w:t xml:space="preserve">interpretation bias and memory bias measures. </w:t>
      </w:r>
      <w:r w:rsidR="008A4F10" w:rsidRPr="007F5487">
        <w:t xml:space="preserve">We excluded attention bias indices from the analyses </w:t>
      </w:r>
      <w:r w:rsidR="005F3ED0">
        <w:t>due to low reliability (we discuss this in the limitations below).</w:t>
      </w:r>
      <w:r w:rsidR="008A4F10" w:rsidRPr="007F5487">
        <w:t xml:space="preserve"> First, we split the sample into high and low mental health subsets. We estimated networks of biases for each group and </w:t>
      </w:r>
      <w:r w:rsidR="00903DFB" w:rsidRPr="007F5487">
        <w:t xml:space="preserve">compared the global strength of each network. </w:t>
      </w:r>
      <w:r w:rsidR="00814588">
        <w:t>The</w:t>
      </w:r>
      <w:r w:rsidR="00903DFB" w:rsidRPr="007F5487">
        <w:t xml:space="preserve"> low mental health network showed greater connectivity than the high mental health group.</w:t>
      </w:r>
      <w:r w:rsidR="00ED23C7">
        <w:t xml:space="preserve"> W</w:t>
      </w:r>
      <w:r w:rsidR="00903DFB" w:rsidRPr="007F5487">
        <w:t>e expanded on this analysis with a moderated network approach</w:t>
      </w:r>
      <w:r w:rsidR="00ED23C7">
        <w:t xml:space="preserve"> </w:t>
      </w:r>
      <w:r w:rsidR="00903DFB" w:rsidRPr="007F5487">
        <w:t>treat</w:t>
      </w:r>
      <w:r w:rsidR="00ED23C7">
        <w:t>ing</w:t>
      </w:r>
      <w:r w:rsidR="00903DFB" w:rsidRPr="007F5487">
        <w:t xml:space="preserve"> mental health as a moderating variable in the network of cognitive biases. </w:t>
      </w:r>
      <w:r w:rsidR="007F5487">
        <w:t xml:space="preserve">The results suggest some, albeit small, moderation effects. </w:t>
      </w:r>
      <w:r w:rsidR="00E064DD">
        <w:t>The</w:t>
      </w:r>
      <w:r w:rsidR="00C245CE">
        <w:t xml:space="preserve"> edge connecting</w:t>
      </w:r>
      <w:r w:rsidR="00E064DD">
        <w:t xml:space="preserve"> </w:t>
      </w:r>
      <w:r w:rsidR="00C245CE">
        <w:t xml:space="preserve">negative social interpretation bias </w:t>
      </w:r>
      <w:r w:rsidR="00E064DD">
        <w:t xml:space="preserve">and </w:t>
      </w:r>
      <w:r w:rsidR="00C245CE">
        <w:t xml:space="preserve">negative </w:t>
      </w:r>
      <w:r w:rsidR="00E064DD">
        <w:t>memory</w:t>
      </w:r>
      <w:r w:rsidR="00C245CE">
        <w:t xml:space="preserve"> bias</w:t>
      </w:r>
      <w:r w:rsidR="00E064DD">
        <w:t xml:space="preserve"> was the most moderated edge, both in strength of moderation and in the proportion of resamples that included a non-zero moderation effect estimate</w:t>
      </w:r>
      <w:r w:rsidR="00C245CE">
        <w:t>. Mental health</w:t>
      </w:r>
      <w:r w:rsidR="00E064DD">
        <w:t xml:space="preserve"> moderated</w:t>
      </w:r>
      <w:r w:rsidR="00C245CE">
        <w:t xml:space="preserve"> each edge in</w:t>
      </w:r>
      <w:r w:rsidR="00E064DD">
        <w:t xml:space="preserve"> 20% or more of the resamples (see Figure 3). Qualitatively, there was a trend for h</w:t>
      </w:r>
      <w:r w:rsidR="001A0363">
        <w:t xml:space="preserve">igher mental health to moderate edges towards zero, and therefore, a more weakly connected network. </w:t>
      </w:r>
    </w:p>
    <w:p w14:paraId="1BF6BBF7" w14:textId="5AB4BD9B" w:rsidR="0065603A" w:rsidRPr="0065603A" w:rsidRDefault="0065603A" w:rsidP="005F3ED0">
      <w:pPr>
        <w:pStyle w:val="Thesisstyle"/>
        <w:spacing w:line="360" w:lineRule="auto"/>
        <w:rPr>
          <w:b/>
        </w:rPr>
      </w:pPr>
      <w:r w:rsidRPr="0065603A">
        <w:rPr>
          <w:b/>
        </w:rPr>
        <w:t>Implications for the Combined Cognitive Bias Hypothesis</w:t>
      </w:r>
    </w:p>
    <w:p w14:paraId="21148EF4" w14:textId="158CAF6F" w:rsidR="007F5487" w:rsidRDefault="00A603B5" w:rsidP="005F3ED0">
      <w:pPr>
        <w:pStyle w:val="Thesisstyle"/>
        <w:spacing w:line="360" w:lineRule="auto"/>
      </w:pPr>
      <w:r>
        <w:t xml:space="preserve">The CCBH includes questions of association, causality, and predictive magnitude, </w:t>
      </w:r>
      <w:r w:rsidR="00967316">
        <w:t xml:space="preserve">concerning how multiple cognitive biases may contribute to mental health </w:t>
      </w:r>
      <w:r>
        <w:t xml:space="preserve">(Everaert et al. 2014). </w:t>
      </w:r>
      <w:r w:rsidR="007F5487">
        <w:t xml:space="preserve">We discuss </w:t>
      </w:r>
      <w:r>
        <w:t>our</w:t>
      </w:r>
      <w:r w:rsidR="007F5487">
        <w:t xml:space="preserve"> results in light of</w:t>
      </w:r>
      <w:r>
        <w:t xml:space="preserve"> each</w:t>
      </w:r>
      <w:r w:rsidR="007F5487">
        <w:t xml:space="preserve"> CCBH</w:t>
      </w:r>
      <w:r>
        <w:t xml:space="preserve"> question</w:t>
      </w:r>
      <w:r w:rsidR="007F5487">
        <w:t>.</w:t>
      </w:r>
    </w:p>
    <w:p w14:paraId="1A669D7A" w14:textId="5023EC11" w:rsidR="00A1227E" w:rsidRDefault="00A603B5" w:rsidP="001E3753">
      <w:pPr>
        <w:pStyle w:val="Thesisstyle"/>
        <w:spacing w:line="360" w:lineRule="auto"/>
      </w:pPr>
      <w:r>
        <w:t xml:space="preserve">Our analyses address the CCBH </w:t>
      </w:r>
      <w:r w:rsidRPr="00A603B5">
        <w:rPr>
          <w:i/>
        </w:rPr>
        <w:t>association</w:t>
      </w:r>
      <w:r>
        <w:t xml:space="preserve"> question</w:t>
      </w:r>
      <w:r w:rsidR="00967316">
        <w:t xml:space="preserve"> in the broadest sense</w:t>
      </w:r>
      <w:r>
        <w:t xml:space="preserve"> by showing interconnectedness amongst interpretation and memory biases</w:t>
      </w:r>
      <w:r w:rsidR="000046EF">
        <w:t>. Memory biases were most strongly connected to mental health</w:t>
      </w:r>
      <w:r w:rsidR="00F30621">
        <w:t>. T</w:t>
      </w:r>
      <w:r w:rsidR="000046EF">
        <w:t>here were no direct edges connecting mental health and negative interpretation biases</w:t>
      </w:r>
      <w:r w:rsidR="00F30621">
        <w:t xml:space="preserve">, although mental health </w:t>
      </w:r>
      <w:r w:rsidR="00B158FB">
        <w:t>directly connected to</w:t>
      </w:r>
      <w:r w:rsidR="00F30621">
        <w:t xml:space="preserve"> positive interpretation biases</w:t>
      </w:r>
      <w:r>
        <w:t xml:space="preserve">. </w:t>
      </w:r>
      <w:r w:rsidR="00E63C21">
        <w:t>Further,</w:t>
      </w:r>
      <w:r w:rsidR="00967316">
        <w:t xml:space="preserve"> our moderation network model suggests that</w:t>
      </w:r>
      <w:r w:rsidR="00E63C21">
        <w:t xml:space="preserve"> mental health was related to the network structure</w:t>
      </w:r>
      <w:r w:rsidR="00967316">
        <w:t xml:space="preserve"> itself, in addition to individual biases</w:t>
      </w:r>
      <w:r w:rsidR="00E63C21">
        <w:t xml:space="preserve">. Our initial analysis suggested moderation of the network; our low mental health </w:t>
      </w:r>
      <w:r w:rsidR="00967316">
        <w:t>network was</w:t>
      </w:r>
      <w:r w:rsidR="00E63C21">
        <w:t xml:space="preserve"> significantly</w:t>
      </w:r>
      <w:r w:rsidR="00967316">
        <w:t xml:space="preserve"> more</w:t>
      </w:r>
      <w:r w:rsidR="00E63C21">
        <w:t xml:space="preserve"> strongly connected than the high mental health </w:t>
      </w:r>
      <w:r w:rsidR="00967316">
        <w:t>network</w:t>
      </w:r>
      <w:r w:rsidR="00A1227E">
        <w:t xml:space="preserve"> (Figure 1)</w:t>
      </w:r>
      <w:r w:rsidR="00E63C21">
        <w:t>. We improved on this with a moderated network model</w:t>
      </w:r>
      <w:r w:rsidR="00A1227E">
        <w:t>.</w:t>
      </w:r>
      <w:r w:rsidR="00CB4E1F">
        <w:t xml:space="preserve"> </w:t>
      </w:r>
      <w:r w:rsidR="00A1227E">
        <w:t>The moderated network indicates some moderation of the network structure by mental health</w:t>
      </w:r>
      <w:r w:rsidR="00F30621">
        <w:t xml:space="preserve">; </w:t>
      </w:r>
      <w:r w:rsidR="007C2F6F">
        <w:t xml:space="preserve">for example, the edge connecting social negative </w:t>
      </w:r>
      <w:r w:rsidR="007C2F6F">
        <w:lastRenderedPageBreak/>
        <w:t>interpretation bias and negative memory bias was weaker at higher levels of mental health</w:t>
      </w:r>
      <w:r w:rsidR="00A1227E">
        <w:t xml:space="preserve"> (Figure 3). This supports the CCBH hypothesis that the interrelationships amongst cognitive biases may influence me</w:t>
      </w:r>
      <w:r w:rsidR="00967316">
        <w:t xml:space="preserve">ntal health, in addition to any direct relationships between cognitive biases and mental health. </w:t>
      </w:r>
    </w:p>
    <w:p w14:paraId="4E2946B7" w14:textId="70ADB62A" w:rsidR="00E33837" w:rsidRDefault="00A603B5" w:rsidP="00897F15">
      <w:pPr>
        <w:pStyle w:val="Thesisstyle"/>
        <w:spacing w:line="360" w:lineRule="auto"/>
      </w:pPr>
      <w:r>
        <w:t xml:space="preserve">To address CCBH </w:t>
      </w:r>
      <w:r w:rsidRPr="00A603B5">
        <w:rPr>
          <w:i/>
        </w:rPr>
        <w:t>causality</w:t>
      </w:r>
      <w:r>
        <w:t xml:space="preserve"> questions, we need </w:t>
      </w:r>
      <w:r w:rsidR="00074381">
        <w:t xml:space="preserve">experimental </w:t>
      </w:r>
      <w:r>
        <w:t>tasks</w:t>
      </w:r>
      <w:r w:rsidR="00074381">
        <w:t xml:space="preserve"> that</w:t>
      </w:r>
      <w:r>
        <w:t xml:space="preserve"> integrat</w:t>
      </w:r>
      <w:r w:rsidR="00074381">
        <w:t>e</w:t>
      </w:r>
      <w:r>
        <w:t xml:space="preserve"> multiple cognitive bias processes (e.g. </w:t>
      </w:r>
      <w:r w:rsidR="00967316">
        <w:t>Everaert et al.</w:t>
      </w:r>
      <w:r w:rsidR="00967316" w:rsidRPr="00967316">
        <w:t xml:space="preserve"> 2014</w:t>
      </w:r>
      <w:r>
        <w:t xml:space="preserve">), or </w:t>
      </w:r>
      <w:r w:rsidR="001E389B">
        <w:t>extensive</w:t>
      </w:r>
      <w:r>
        <w:t xml:space="preserve"> longitudinal research</w:t>
      </w:r>
      <w:r w:rsidR="00074381">
        <w:t xml:space="preserve"> designs</w:t>
      </w:r>
      <w:r w:rsidR="006154FF">
        <w:t>.</w:t>
      </w:r>
      <w:r>
        <w:t xml:space="preserve"> We cannot make inferences from our networks on the causal relations between biases, nor causal relations between the network structure of biases and mental health. </w:t>
      </w:r>
      <w:r w:rsidR="006154FF">
        <w:t>Yet</w:t>
      </w:r>
      <w:r w:rsidR="00585AAF">
        <w:t>, n</w:t>
      </w:r>
      <w:r w:rsidR="00EE2D84">
        <w:t xml:space="preserve">etwork analyses are extremely </w:t>
      </w:r>
      <w:r w:rsidR="00585AAF">
        <w:t>useful for hypothesis generation.</w:t>
      </w:r>
      <w:r w:rsidR="00913C87">
        <w:t xml:space="preserve"> </w:t>
      </w:r>
      <w:r w:rsidR="00BD16CF">
        <w:t>One way we can propose causal hypotheses is to e</w:t>
      </w:r>
      <w:r w:rsidR="00913C87">
        <w:t>xamin</w:t>
      </w:r>
      <w:r w:rsidR="007305C3">
        <w:t>e</w:t>
      </w:r>
      <w:r w:rsidR="00913C87">
        <w:t xml:space="preserve"> edges that were not retained in the network</w:t>
      </w:r>
      <w:r w:rsidR="00BD16CF">
        <w:t xml:space="preserve">. </w:t>
      </w:r>
      <w:r w:rsidR="00585AAF">
        <w:t xml:space="preserve">For instance, </w:t>
      </w:r>
      <w:r w:rsidR="001E389B">
        <w:t xml:space="preserve">mental health was not directly connected to negative interpretation biases, when controlling for all other variables in the network. This suggests </w:t>
      </w:r>
      <w:r w:rsidR="00154ECD">
        <w:t xml:space="preserve">that </w:t>
      </w:r>
      <w:r w:rsidR="001E389B">
        <w:t>negative interpretation biases</w:t>
      </w:r>
      <w:r w:rsidR="00B35A12">
        <w:t xml:space="preserve"> influence mental health via other </w:t>
      </w:r>
      <w:r w:rsidR="001E389B">
        <w:t>biases in the network, e.g. negative memory bias.</w:t>
      </w:r>
      <w:r w:rsidR="00E33837">
        <w:t xml:space="preserve"> This follows from the CCBH and suggests a causal chain from negative interpretation bias for social scenarios, via negative memory bias, to influence mental health.</w:t>
      </w:r>
      <w:r w:rsidR="00897F15">
        <w:t xml:space="preserve"> Others have argued that it is difficult to modify memory bias directly, and training interpretation bias</w:t>
      </w:r>
      <w:r w:rsidR="00BD16CF">
        <w:t>, with the intent to modify memory biases, may be more effective (Vrijsen et al. 2014)</w:t>
      </w:r>
      <w:r w:rsidR="00897F15">
        <w:t xml:space="preserve">. </w:t>
      </w:r>
      <w:r w:rsidR="00BD16CF">
        <w:t>Related to this, o</w:t>
      </w:r>
      <w:r w:rsidR="00897F15">
        <w:t xml:space="preserve">ur network does not include edges connecting non-social interpretation biases and memory biases. A reasonable hypothesis would be that </w:t>
      </w:r>
      <w:r w:rsidR="00334A23">
        <w:t xml:space="preserve">targeting </w:t>
      </w:r>
      <w:r w:rsidR="00897F15">
        <w:t xml:space="preserve">social interpretation bias </w:t>
      </w:r>
      <w:r w:rsidR="001F1468">
        <w:t xml:space="preserve">in adolescents </w:t>
      </w:r>
      <w:r w:rsidR="00897F15">
        <w:t>would be more effective</w:t>
      </w:r>
      <w:r w:rsidR="00BD16CF">
        <w:t xml:space="preserve"> at modifying memory bias,</w:t>
      </w:r>
      <w:r w:rsidR="00897F15">
        <w:t xml:space="preserve"> than training non-social </w:t>
      </w:r>
      <w:r w:rsidR="00334A23">
        <w:t>interpretation bias</w:t>
      </w:r>
      <w:r w:rsidR="00897F15">
        <w:t xml:space="preserve">. We </w:t>
      </w:r>
      <w:r w:rsidR="00BD16CF">
        <w:t>could</w:t>
      </w:r>
      <w:r w:rsidR="00897F15">
        <w:t xml:space="preserve"> further hypothesise that modifying interpretation bias would influence mental health via shifting memory bias. </w:t>
      </w:r>
      <w:r w:rsidR="00E33837">
        <w:t>Future work might seek to test th</w:t>
      </w:r>
      <w:r w:rsidR="007E7DDC">
        <w:t>e</w:t>
      </w:r>
      <w:r w:rsidR="00E33837">
        <w:t>s</w:t>
      </w:r>
      <w:r w:rsidR="007E7DDC">
        <w:t>e</w:t>
      </w:r>
      <w:r w:rsidR="00E33837">
        <w:t xml:space="preserve"> hypothes</w:t>
      </w:r>
      <w:r w:rsidR="007E7DDC">
        <w:t>e</w:t>
      </w:r>
      <w:r w:rsidR="00E33837">
        <w:t xml:space="preserve">s directly with an experimental paradigm, or with extensive longitudinal data. </w:t>
      </w:r>
    </w:p>
    <w:p w14:paraId="3E4C0E3C" w14:textId="5786697C" w:rsidR="00283ACB" w:rsidRDefault="00A603B5" w:rsidP="00283ACB">
      <w:pPr>
        <w:pStyle w:val="Thesisstyle"/>
        <w:spacing w:line="360" w:lineRule="auto"/>
        <w:ind w:firstLine="0"/>
      </w:pPr>
      <w:r>
        <w:t xml:space="preserve">Network approaches also enable us to address CCBH </w:t>
      </w:r>
      <w:r w:rsidRPr="00DE3C5B">
        <w:rPr>
          <w:i/>
        </w:rPr>
        <w:t>predictive magnitude</w:t>
      </w:r>
      <w:r>
        <w:t xml:space="preserve"> questions</w:t>
      </w:r>
      <w:r w:rsidR="009E0D2C">
        <w:t>, albeit via a different lens to traditional approaches</w:t>
      </w:r>
      <w:r>
        <w:t xml:space="preserve">. </w:t>
      </w:r>
      <w:r w:rsidR="00585AAF">
        <w:t xml:space="preserve">These questions </w:t>
      </w:r>
      <w:r w:rsidR="004B5302">
        <w:t>are concerned with</w:t>
      </w:r>
      <w:r w:rsidR="00585AAF">
        <w:t xml:space="preserve"> whether cognitive biases have additive and/or interactive effects on mental health. </w:t>
      </w:r>
      <w:r w:rsidR="00DC74B9">
        <w:t>For example, p</w:t>
      </w:r>
      <w:r w:rsidR="00BD16CF">
        <w:t>revious research has found that combined cognitive biases were more predictive of adolescent depression severity than individual biases alone (Orchard &amp; R</w:t>
      </w:r>
      <w:r w:rsidR="001F1468">
        <w:t>e</w:t>
      </w:r>
      <w:r w:rsidR="00BD16CF">
        <w:t xml:space="preserve">ynolds, 2018). </w:t>
      </w:r>
      <w:r w:rsidR="00DC74B9">
        <w:t xml:space="preserve">Network theory, applied to mental disorders, proposes that highly connected networks are more vulnerable to </w:t>
      </w:r>
      <w:r w:rsidR="007305C3">
        <w:t>psycho</w:t>
      </w:r>
      <w:r w:rsidR="00DC74B9">
        <w:t>pathology (Borsboom, 2017; also see Kalish et al. 2019). Strongly interconnected, causally related symptoms may reinforce one another to propagate a disorder.</w:t>
      </w:r>
      <w:r w:rsidR="000C49C2">
        <w:t xml:space="preserve"> </w:t>
      </w:r>
      <w:r w:rsidR="00132622">
        <w:t>The network approach conceives of</w:t>
      </w:r>
      <w:r w:rsidR="00132622" w:rsidRPr="00534C37">
        <w:t xml:space="preserve"> mental </w:t>
      </w:r>
      <w:r w:rsidR="00132622">
        <w:t>health problems</w:t>
      </w:r>
      <w:r w:rsidR="00132622" w:rsidRPr="00534C37">
        <w:t xml:space="preserve"> as networks of</w:t>
      </w:r>
      <w:r w:rsidR="00132622">
        <w:t xml:space="preserve"> connected</w:t>
      </w:r>
      <w:r w:rsidR="00132622" w:rsidRPr="00534C37">
        <w:t xml:space="preserve"> symptoms that causally influence each other in a highly dynamic way, as opposed to the </w:t>
      </w:r>
      <w:r w:rsidR="00132622" w:rsidRPr="00534C37">
        <w:lastRenderedPageBreak/>
        <w:t xml:space="preserve">traditional view that mental </w:t>
      </w:r>
      <w:r w:rsidR="00132622">
        <w:t>health problems</w:t>
      </w:r>
      <w:r w:rsidR="00132622" w:rsidRPr="00534C37">
        <w:t xml:space="preserve"> can be classified as distinct clusters of symptoms that are likely to have a single underlying cause</w:t>
      </w:r>
      <w:r w:rsidR="00132622">
        <w:t xml:space="preserve">. This is a paradigm shift that </w:t>
      </w:r>
      <w:r w:rsidR="008D0AF6">
        <w:t xml:space="preserve">we have </w:t>
      </w:r>
      <w:r w:rsidR="00132622">
        <w:t xml:space="preserve">applied to the CCBH, allowing us to move beyond examining only additive and interactive effects of cognitive biases on mental health. </w:t>
      </w:r>
      <w:r w:rsidR="00283ACB">
        <w:t>Specifically, our moderated network model suggests that greater connectivity amongst biases relates to lower mental health.</w:t>
      </w:r>
      <w:r w:rsidR="00283ACB" w:rsidRPr="00283ACB">
        <w:t xml:space="preserve"> </w:t>
      </w:r>
      <w:r w:rsidR="00283ACB">
        <w:t xml:space="preserve">As we have explored in this paper, network approaches allow us to examine the role of interconnectedness amongst cognitive biases (or symptoms) and relate that structure to mental health. </w:t>
      </w:r>
    </w:p>
    <w:p w14:paraId="04CC163E" w14:textId="58E475AF" w:rsidR="00132622" w:rsidRDefault="008D0AF6" w:rsidP="008D0AF6">
      <w:pPr>
        <w:pStyle w:val="Thesisstyle"/>
        <w:spacing w:line="360" w:lineRule="auto"/>
      </w:pPr>
      <w:r>
        <w:t>Moving beyond</w:t>
      </w:r>
      <w:r w:rsidR="009E0D2C">
        <w:t xml:space="preserve"> the CCBH and positive mental health, network analyses can</w:t>
      </w:r>
      <w:r>
        <w:t xml:space="preserve"> also</w:t>
      </w:r>
      <w:r w:rsidR="009E0D2C">
        <w:t xml:space="preserve"> be utilised to investigate resilience. Two recent papers explored networks of resilience factors in adolescents with and without experiences of childhood adversity (Fritz et al. 2018; 2018b). The degree to which resilience factors were positively associated – and we might </w:t>
      </w:r>
      <w:r w:rsidR="00283ACB">
        <w:t>hypothesise, mutually reinforce</w:t>
      </w:r>
      <w:r w:rsidR="009E0D2C">
        <w:t xml:space="preserve"> one another – was reduced in the childhood adversity group. </w:t>
      </w:r>
      <w:r w:rsidR="00283ACB">
        <w:t xml:space="preserve">The networks were also relatively stable over time (ages 14 to 17), perhaps explaining the lasting negative impact of childhood adversity. Further developments in network analysis theory and methodology are paving the way for more targeted investigations of resilience. </w:t>
      </w:r>
      <w:r>
        <w:t>Kalish and colleagues (2019) describe network models that i</w:t>
      </w:r>
      <w:r w:rsidR="00283ACB">
        <w:t xml:space="preserve">ncorporating resilience factors </w:t>
      </w:r>
      <w:r>
        <w:t>– nodes that weaken the connection between symptoms, or symptom autocorrelations – into hybrid “symptom-and-resilience factor” networks. These models would require strong theory and further technical advancements, as well as extensive longitudinal data. Yet, these hybrid symptom-and-resilience factor networks</w:t>
      </w:r>
      <w:r w:rsidR="00252970">
        <w:t xml:space="preserve"> offer the possibility to investigate resilience in a highly interconnected and dynamic system</w:t>
      </w:r>
      <w:r>
        <w:t>.</w:t>
      </w:r>
    </w:p>
    <w:p w14:paraId="29DBE5D8" w14:textId="19A5FD20" w:rsidR="00C60E2F" w:rsidRPr="00C60E2F" w:rsidRDefault="00C60E2F" w:rsidP="00D41609">
      <w:pPr>
        <w:pStyle w:val="Thesisstyle"/>
        <w:spacing w:line="360" w:lineRule="auto"/>
        <w:rPr>
          <w:b/>
        </w:rPr>
      </w:pPr>
      <w:r w:rsidRPr="00C60E2F">
        <w:rPr>
          <w:b/>
        </w:rPr>
        <w:t>Limitations</w:t>
      </w:r>
    </w:p>
    <w:p w14:paraId="03709BB3" w14:textId="2598F53F" w:rsidR="007C2F6F" w:rsidRDefault="00441A68" w:rsidP="007C2F6F">
      <w:pPr>
        <w:pStyle w:val="Thesisstyle"/>
        <w:spacing w:line="360" w:lineRule="auto"/>
      </w:pPr>
      <w:r>
        <w:t>We note several limitations of this study.</w:t>
      </w:r>
      <w:r w:rsidR="002A29F1">
        <w:t xml:space="preserve"> </w:t>
      </w:r>
      <w:r w:rsidR="007C2F6F">
        <w:t>Larger samples would be needed to increase the stability of the moderation effects. Although</w:t>
      </w:r>
      <w:r w:rsidR="007C2F6F" w:rsidRPr="00E064DD">
        <w:t xml:space="preserve"> some edges showed a relatively consistent pattern of moderation by mental health, no edge uniformly showed this moderation</w:t>
      </w:r>
      <w:r w:rsidR="007C2F6F">
        <w:t xml:space="preserve"> across resamples</w:t>
      </w:r>
      <w:r w:rsidR="007C2F6F" w:rsidRPr="00E064DD">
        <w:t>.</w:t>
      </w:r>
      <w:r w:rsidR="007C2F6F">
        <w:t xml:space="preserve"> Moderation effects are typically small (</w:t>
      </w:r>
      <w:r w:rsidR="007C2F6F" w:rsidRPr="00E064DD">
        <w:t xml:space="preserve">e.g. Haslbeck, Borsboom, </w:t>
      </w:r>
      <w:r w:rsidR="007C2F6F">
        <w:t xml:space="preserve">&amp; </w:t>
      </w:r>
      <w:r w:rsidR="007C2F6F" w:rsidRPr="00E064DD">
        <w:t>Waldorp 2018)</w:t>
      </w:r>
      <w:r w:rsidR="007C2F6F">
        <w:t xml:space="preserve">, which may explain the lack of stability of some moderation effects. We have endeavoured to interpret the moderation effects with some caution. </w:t>
      </w:r>
    </w:p>
    <w:p w14:paraId="45440EE1" w14:textId="35C5E1B5" w:rsidR="002202F0" w:rsidRDefault="002A29F1" w:rsidP="00F000E2">
      <w:pPr>
        <w:pStyle w:val="Thesisstyle"/>
        <w:spacing w:line="360" w:lineRule="auto"/>
      </w:pPr>
      <w:r>
        <w:t>W</w:t>
      </w:r>
      <w:r w:rsidR="00441A68">
        <w:t xml:space="preserve">e were unable to </w:t>
      </w:r>
      <w:r w:rsidR="00C84C56">
        <w:t>include attention bias indices in our models. The internal consistencies were so low that we would be unable to make inferences using these measures. We were therefore unable to examine the CCBH as is it usually formulated; including attention, interpretation, and memory bias indices.</w:t>
      </w:r>
      <w:r w:rsidR="005C4CD4">
        <w:t xml:space="preserve"> </w:t>
      </w:r>
      <w:r w:rsidR="00F000E2">
        <w:t xml:space="preserve">Although we were unaware of </w:t>
      </w:r>
      <w:r w:rsidR="00F000E2">
        <w:lastRenderedPageBreak/>
        <w:t xml:space="preserve">psychometric issues with the dot-probe at the start of this study, it is becoming clear that the task is likely </w:t>
      </w:r>
      <w:r w:rsidR="00C84C56">
        <w:t>unsuitable for</w:t>
      </w:r>
      <w:r w:rsidR="00DC74B9">
        <w:t xml:space="preserve"> individual differences research</w:t>
      </w:r>
      <w:r w:rsidR="00C84C56">
        <w:t xml:space="preserve"> (for a summary, see Parsons, Kruijt, &amp; Fox, 2019). </w:t>
      </w:r>
      <w:r w:rsidR="001D4B20">
        <w:t xml:space="preserve">In relation to this, our interpretation bias indices </w:t>
      </w:r>
      <w:r w:rsidR="00571667">
        <w:t xml:space="preserve">did not show optimal reliability. It is possible that this is partly due to the small number of items (5 per bias) that </w:t>
      </w:r>
      <w:r w:rsidR="00913C87">
        <w:t>were</w:t>
      </w:r>
      <w:r w:rsidR="00571667">
        <w:t xml:space="preserve"> presented in this task. Similarly, we </w:t>
      </w:r>
      <w:r w:rsidR="00913C87">
        <w:t>do not</w:t>
      </w:r>
      <w:r w:rsidR="00571667">
        <w:t xml:space="preserve"> know how reliable the memory bias task is (though the test-retest is good, which is promising).</w:t>
      </w:r>
      <w:r w:rsidR="002202F0">
        <w:t xml:space="preserve"> </w:t>
      </w:r>
      <w:r w:rsidR="00571667">
        <w:t>Moving</w:t>
      </w:r>
      <w:r w:rsidR="001D4B20">
        <w:t xml:space="preserve"> </w:t>
      </w:r>
      <w:r w:rsidR="00571667">
        <w:t>forward,</w:t>
      </w:r>
      <w:r w:rsidR="001D4B20">
        <w:t xml:space="preserve"> an important challenge for researchers </w:t>
      </w:r>
      <w:r w:rsidR="002202F0">
        <w:t>in</w:t>
      </w:r>
      <w:r w:rsidR="001D4B20">
        <w:t xml:space="preserve"> this field is to </w:t>
      </w:r>
      <w:r w:rsidR="002202F0">
        <w:t>invest more time and resource</w:t>
      </w:r>
      <w:r w:rsidR="00227234">
        <w:t>s</w:t>
      </w:r>
      <w:r w:rsidR="002202F0">
        <w:t xml:space="preserve"> into developing valid and reliable cognitive bias tasks. Otherwise, low reliability will render many CCBH questions unanswerable. </w:t>
      </w:r>
    </w:p>
    <w:p w14:paraId="48622D6F" w14:textId="64FD3F5A" w:rsidR="00C619B4" w:rsidRDefault="002A29F1" w:rsidP="004D363A">
      <w:pPr>
        <w:pStyle w:val="Thesisstyle"/>
        <w:spacing w:line="360" w:lineRule="auto"/>
      </w:pPr>
      <w:r>
        <w:t>An</w:t>
      </w:r>
      <w:r w:rsidR="008D20B0">
        <w:t>other</w:t>
      </w:r>
      <w:r>
        <w:t xml:space="preserve"> important issue is that</w:t>
      </w:r>
      <w:r w:rsidR="00EE2D84">
        <w:t xml:space="preserve"> </w:t>
      </w:r>
      <w:r w:rsidR="0065603A">
        <w:t>our network is</w:t>
      </w:r>
      <w:r w:rsidR="00C619B4">
        <w:t xml:space="preserve"> likely</w:t>
      </w:r>
      <w:r w:rsidR="0065603A">
        <w:t xml:space="preserve"> missing important mental health variables.</w:t>
      </w:r>
      <w:r w:rsidR="00C619B4">
        <w:t xml:space="preserve"> </w:t>
      </w:r>
      <w:r w:rsidR="00954725">
        <w:t>T</w:t>
      </w:r>
      <w:r w:rsidR="00C619B4">
        <w:t>he explained variance of mental health was only 33%. Thus, up to 67% of the variance would</w:t>
      </w:r>
      <w:r w:rsidR="001C63E1">
        <w:t xml:space="preserve"> be</w:t>
      </w:r>
      <w:r w:rsidR="00C619B4">
        <w:t xml:space="preserve"> explained by other variables not included in the model</w:t>
      </w:r>
      <w:r w:rsidR="00CB4E1F">
        <w:t>, including; other self-reported mental health factors and life events. W</w:t>
      </w:r>
      <w:r w:rsidR="00954725">
        <w:t>e opted to include only cognitive bias measures and mental health in our analyses</w:t>
      </w:r>
      <w:r w:rsidR="008D20B0">
        <w:t xml:space="preserve"> as this was our primary interest of the present paper</w:t>
      </w:r>
      <w:r w:rsidR="00954725">
        <w:t xml:space="preserve">. </w:t>
      </w:r>
      <w:r w:rsidR="00D573F6">
        <w:t>We did not include any of the</w:t>
      </w:r>
      <w:r w:rsidR="005C4CD4">
        <w:t xml:space="preserve"> other</w:t>
      </w:r>
      <w:r w:rsidR="00D573F6">
        <w:t xml:space="preserve"> </w:t>
      </w:r>
      <w:r w:rsidR="00954725">
        <w:t xml:space="preserve">psychological, social, </w:t>
      </w:r>
      <w:r w:rsidR="00D573F6">
        <w:t>or</w:t>
      </w:r>
      <w:r w:rsidR="00954725">
        <w:t xml:space="preserve"> </w:t>
      </w:r>
      <w:r w:rsidR="005C4CD4">
        <w:t>cognitive</w:t>
      </w:r>
      <w:r w:rsidR="00954725">
        <w:t xml:space="preserve"> factors </w:t>
      </w:r>
      <w:r w:rsidR="00D573F6">
        <w:t xml:space="preserve">thought to comprise positive mental health </w:t>
      </w:r>
      <w:r w:rsidR="00954725">
        <w:t>(Keyes</w:t>
      </w:r>
      <w:r w:rsidR="00D573F6">
        <w:t>, 2002; 2005</w:t>
      </w:r>
      <w:r w:rsidR="00954725">
        <w:t>)</w:t>
      </w:r>
      <w:r w:rsidR="00D573F6">
        <w:t xml:space="preserve">. </w:t>
      </w:r>
      <w:r w:rsidR="004D363A">
        <w:t>Future work would benefit from selecting measures based on cognitive models of mental health, including symptom-level psychological outcomes.</w:t>
      </w:r>
      <w:r w:rsidR="005C4CD4">
        <w:t xml:space="preserve"> </w:t>
      </w:r>
      <w:r w:rsidR="00F000E2">
        <w:t xml:space="preserve">This would provide a more comprehensive test of the CCBH, and we expect would explain much more variance in the model. </w:t>
      </w:r>
      <w:r w:rsidR="004D363A">
        <w:t xml:space="preserve">We also note that explained </w:t>
      </w:r>
      <w:r w:rsidR="00C619B4">
        <w:t xml:space="preserve">variance is limited by the reliability of the measures included, further reinforcing the need for greater psychometric scrutiny of cognitive bias measures. </w:t>
      </w:r>
    </w:p>
    <w:p w14:paraId="4267EFD5" w14:textId="4B362668" w:rsidR="00841F5F" w:rsidRDefault="00277981" w:rsidP="00436071">
      <w:pPr>
        <w:spacing w:line="360" w:lineRule="auto"/>
        <w:rPr>
          <w:rFonts w:ascii="Times New Roman" w:hAnsi="Times New Roman" w:cs="Times New Roman"/>
          <w:b/>
        </w:rPr>
      </w:pPr>
      <w:r w:rsidRPr="00277981">
        <w:rPr>
          <w:rFonts w:ascii="Times New Roman" w:hAnsi="Times New Roman" w:cs="Times New Roman"/>
          <w:b/>
        </w:rPr>
        <w:t xml:space="preserve">Future </w:t>
      </w:r>
      <w:r w:rsidR="006B1A97">
        <w:rPr>
          <w:rFonts w:ascii="Times New Roman" w:hAnsi="Times New Roman" w:cs="Times New Roman"/>
          <w:b/>
        </w:rPr>
        <w:t>directions</w:t>
      </w:r>
    </w:p>
    <w:p w14:paraId="08C2442D" w14:textId="57A68856" w:rsidR="000046EF" w:rsidRDefault="002A29F1" w:rsidP="002A29F1">
      <w:pPr>
        <w:spacing w:line="360" w:lineRule="auto"/>
        <w:rPr>
          <w:rFonts w:ascii="Times New Roman" w:hAnsi="Times New Roman" w:cs="Times New Roman"/>
        </w:rPr>
      </w:pPr>
      <w:r w:rsidRPr="002A29F1">
        <w:rPr>
          <w:rFonts w:ascii="Times New Roman" w:hAnsi="Times New Roman" w:cs="Times New Roman"/>
        </w:rPr>
        <w:t xml:space="preserve">Psychological Network approaches </w:t>
      </w:r>
      <w:r w:rsidR="00D33E6F">
        <w:rPr>
          <w:rFonts w:ascii="Times New Roman" w:hAnsi="Times New Roman" w:cs="Times New Roman"/>
        </w:rPr>
        <w:t>offer a</w:t>
      </w:r>
      <w:r w:rsidRPr="002A29F1">
        <w:rPr>
          <w:rFonts w:ascii="Times New Roman" w:hAnsi="Times New Roman" w:cs="Times New Roman"/>
        </w:rPr>
        <w:t xml:space="preserve"> rapidly developing set of tools for examining the complex interplay amongst symptoms. Indeed, during the revision of this paper, moderated network models were introduced (Haslbeck, Borsboom, &amp; Waldorp, 2019). This prompted us to reanalyse our data and use the high-low mental health network comparison as a starting point, instead of being our core analysis. </w:t>
      </w:r>
      <w:r w:rsidR="004A6253">
        <w:rPr>
          <w:rFonts w:ascii="Times New Roman" w:hAnsi="Times New Roman" w:cs="Times New Roman"/>
        </w:rPr>
        <w:t xml:space="preserve">Moving forward, we will be able to utilise the full three waves of data in the CogBIAS </w:t>
      </w:r>
      <w:r w:rsidR="00D7590F">
        <w:rPr>
          <w:rFonts w:ascii="Times New Roman" w:hAnsi="Times New Roman" w:cs="Times New Roman"/>
        </w:rPr>
        <w:t xml:space="preserve">longitudinal </w:t>
      </w:r>
      <w:r w:rsidR="004A6253">
        <w:rPr>
          <w:rFonts w:ascii="Times New Roman" w:hAnsi="Times New Roman" w:cs="Times New Roman"/>
        </w:rPr>
        <w:t>study (Booth et al. 2017). Longitudinal data offers the opportunity to examine the stability of the baseline networks presented in this paper, through</w:t>
      </w:r>
      <w:r w:rsidR="00D7590F">
        <w:rPr>
          <w:rFonts w:ascii="Times New Roman" w:hAnsi="Times New Roman" w:cs="Times New Roman"/>
        </w:rPr>
        <w:t>out</w:t>
      </w:r>
      <w:r w:rsidR="004A6253">
        <w:rPr>
          <w:rFonts w:ascii="Times New Roman" w:hAnsi="Times New Roman" w:cs="Times New Roman"/>
        </w:rPr>
        <w:t xml:space="preserve"> adolescence. One study</w:t>
      </w:r>
      <w:r w:rsidR="00B158FB">
        <w:rPr>
          <w:rFonts w:ascii="Times New Roman" w:hAnsi="Times New Roman" w:cs="Times New Roman"/>
        </w:rPr>
        <w:t xml:space="preserve"> in adults</w:t>
      </w:r>
      <w:r w:rsidR="004A6253">
        <w:rPr>
          <w:rFonts w:ascii="Times New Roman" w:hAnsi="Times New Roman" w:cs="Times New Roman"/>
        </w:rPr>
        <w:t xml:space="preserve"> found that symptom networks were related to the longitudinal course of depression; more densely connected networks were associated with </w:t>
      </w:r>
      <w:r w:rsidR="00D23756">
        <w:rPr>
          <w:rFonts w:ascii="Times New Roman" w:hAnsi="Times New Roman" w:cs="Times New Roman"/>
        </w:rPr>
        <w:t>persistent</w:t>
      </w:r>
      <w:r w:rsidR="004A6253">
        <w:rPr>
          <w:rFonts w:ascii="Times New Roman" w:hAnsi="Times New Roman" w:cs="Times New Roman"/>
        </w:rPr>
        <w:t xml:space="preserve"> major depressive disorder two years later (van </w:t>
      </w:r>
      <w:r w:rsidR="004A6253">
        <w:rPr>
          <w:rFonts w:ascii="Times New Roman" w:hAnsi="Times New Roman" w:cs="Times New Roman"/>
        </w:rPr>
        <w:lastRenderedPageBreak/>
        <w:t>Borkulo et al., 2015). Using a similar approach, we will be able to test whether increased network connectivity at baseline, in early adolescence, predicts</w:t>
      </w:r>
      <w:r w:rsidR="007C2F6F">
        <w:rPr>
          <w:rFonts w:ascii="Times New Roman" w:hAnsi="Times New Roman" w:cs="Times New Roman"/>
        </w:rPr>
        <w:t xml:space="preserve"> consistent levels of negative cognitive biases and</w:t>
      </w:r>
      <w:r w:rsidR="004A6253">
        <w:rPr>
          <w:rFonts w:ascii="Times New Roman" w:hAnsi="Times New Roman" w:cs="Times New Roman"/>
        </w:rPr>
        <w:t xml:space="preserve"> poorer mental health in later adolescence. Using all three waves of </w:t>
      </w:r>
      <w:r w:rsidR="00632F1B">
        <w:rPr>
          <w:rFonts w:ascii="Times New Roman" w:hAnsi="Times New Roman" w:cs="Times New Roman"/>
        </w:rPr>
        <w:t>data,</w:t>
      </w:r>
      <w:r w:rsidR="004A6253">
        <w:rPr>
          <w:rFonts w:ascii="Times New Roman" w:hAnsi="Times New Roman" w:cs="Times New Roman"/>
        </w:rPr>
        <w:t xml:space="preserve"> we will also be able to use cross-lagged network models (Rhemtulla, van Bork, &amp; Cramer, 2019) to model longitudinal changes in the cognitive bias network. We will also be able to examine whether the strength of network connectivity predicts the future network structure. For example, we might hypothesise that a denser network would become denser over time, as biases reinforce one another. </w:t>
      </w:r>
      <w:r w:rsidR="00A06ED8">
        <w:rPr>
          <w:rFonts w:ascii="Times New Roman" w:hAnsi="Times New Roman" w:cs="Times New Roman"/>
        </w:rPr>
        <w:t xml:space="preserve">In contrast, </w:t>
      </w:r>
      <w:r w:rsidR="004A6253">
        <w:rPr>
          <w:rFonts w:ascii="Times New Roman" w:hAnsi="Times New Roman" w:cs="Times New Roman"/>
        </w:rPr>
        <w:t xml:space="preserve">a sparse network might be expected to remain sparse, as biases remain relatively independent. Longitudinal network approaches offer the opportunity to model complex interactions </w:t>
      </w:r>
      <w:r w:rsidR="006B1A97">
        <w:rPr>
          <w:rFonts w:ascii="Times New Roman" w:hAnsi="Times New Roman" w:cs="Times New Roman"/>
        </w:rPr>
        <w:t xml:space="preserve">amongst cognitive biases over time, and therefore, </w:t>
      </w:r>
      <w:r w:rsidR="004A6253">
        <w:rPr>
          <w:rFonts w:ascii="Times New Roman" w:hAnsi="Times New Roman" w:cs="Times New Roman"/>
        </w:rPr>
        <w:t>examine the CCBH in greater detail.</w:t>
      </w:r>
    </w:p>
    <w:p w14:paraId="3620EAB2" w14:textId="56D74D7B" w:rsidR="003054A6" w:rsidRDefault="00E33837" w:rsidP="00436071">
      <w:pPr>
        <w:spacing w:line="360" w:lineRule="auto"/>
        <w:rPr>
          <w:rFonts w:ascii="Times New Roman" w:hAnsi="Times New Roman" w:cs="Times New Roman"/>
        </w:rPr>
      </w:pPr>
      <w:r>
        <w:rPr>
          <w:rFonts w:ascii="Times New Roman" w:hAnsi="Times New Roman" w:cs="Times New Roman"/>
        </w:rPr>
        <w:t>To summarise, we applied a moderated network approach to examine the interconnections amongst cognitive biases in a large</w:t>
      </w:r>
      <w:r w:rsidR="007B6CC0">
        <w:rPr>
          <w:rFonts w:ascii="Times New Roman" w:hAnsi="Times New Roman" w:cs="Times New Roman"/>
        </w:rPr>
        <w:t xml:space="preserve"> normative</w:t>
      </w:r>
      <w:r>
        <w:rPr>
          <w:rFonts w:ascii="Times New Roman" w:hAnsi="Times New Roman" w:cs="Times New Roman"/>
        </w:rPr>
        <w:t xml:space="preserve"> sample of adolescents. </w:t>
      </w:r>
      <w:r w:rsidR="0065603A">
        <w:rPr>
          <w:rFonts w:ascii="Times New Roman" w:hAnsi="Times New Roman" w:cs="Times New Roman"/>
        </w:rPr>
        <w:t xml:space="preserve">To our </w:t>
      </w:r>
      <w:r w:rsidR="00F86F08">
        <w:rPr>
          <w:rFonts w:ascii="Times New Roman" w:hAnsi="Times New Roman" w:cs="Times New Roman"/>
        </w:rPr>
        <w:t>knowledge,</w:t>
      </w:r>
      <w:r w:rsidR="0065603A">
        <w:rPr>
          <w:rFonts w:ascii="Times New Roman" w:hAnsi="Times New Roman" w:cs="Times New Roman"/>
        </w:rPr>
        <w:t xml:space="preserve"> this is the first empirical study to report moderated network models. We have shown the usefulness of a moderated network approach </w:t>
      </w:r>
      <w:r w:rsidR="00C77298">
        <w:rPr>
          <w:rFonts w:ascii="Times New Roman" w:hAnsi="Times New Roman" w:cs="Times New Roman"/>
        </w:rPr>
        <w:t>in moving</w:t>
      </w:r>
      <w:r w:rsidR="0065603A">
        <w:rPr>
          <w:rFonts w:ascii="Times New Roman" w:hAnsi="Times New Roman" w:cs="Times New Roman"/>
        </w:rPr>
        <w:t xml:space="preserve"> beyond a static symptom network</w:t>
      </w:r>
      <w:r w:rsidR="00B158FB">
        <w:rPr>
          <w:rFonts w:ascii="Times New Roman" w:hAnsi="Times New Roman" w:cs="Times New Roman"/>
        </w:rPr>
        <w:t xml:space="preserve"> structure</w:t>
      </w:r>
      <w:r w:rsidR="0065603A">
        <w:rPr>
          <w:rFonts w:ascii="Times New Roman" w:hAnsi="Times New Roman" w:cs="Times New Roman"/>
        </w:rPr>
        <w:t>,</w:t>
      </w:r>
      <w:r w:rsidR="00C77298">
        <w:rPr>
          <w:rFonts w:ascii="Times New Roman" w:hAnsi="Times New Roman" w:cs="Times New Roman"/>
        </w:rPr>
        <w:t xml:space="preserve"> </w:t>
      </w:r>
      <w:r w:rsidR="0065603A">
        <w:rPr>
          <w:rFonts w:ascii="Times New Roman" w:hAnsi="Times New Roman" w:cs="Times New Roman"/>
        </w:rPr>
        <w:t>to examine</w:t>
      </w:r>
      <w:r w:rsidR="00C77298">
        <w:rPr>
          <w:rFonts w:ascii="Times New Roman" w:hAnsi="Times New Roman" w:cs="Times New Roman"/>
        </w:rPr>
        <w:t xml:space="preserve"> mental health related</w:t>
      </w:r>
      <w:r w:rsidR="0065603A">
        <w:rPr>
          <w:rFonts w:ascii="Times New Roman" w:hAnsi="Times New Roman" w:cs="Times New Roman"/>
        </w:rPr>
        <w:t xml:space="preserve"> </w:t>
      </w:r>
      <w:r w:rsidR="00C77298">
        <w:rPr>
          <w:rFonts w:ascii="Times New Roman" w:hAnsi="Times New Roman" w:cs="Times New Roman"/>
        </w:rPr>
        <w:t>changes in the structure. Network analyses offer a valuable tool in examining the Combined Cognitive Bias Hypothesis and a</w:t>
      </w:r>
      <w:r w:rsidR="00AA103E">
        <w:rPr>
          <w:rFonts w:ascii="Times New Roman" w:hAnsi="Times New Roman" w:cs="Times New Roman"/>
        </w:rPr>
        <w:t xml:space="preserve"> novel</w:t>
      </w:r>
      <w:r w:rsidR="00C77298">
        <w:rPr>
          <w:rFonts w:ascii="Times New Roman" w:hAnsi="Times New Roman" w:cs="Times New Roman"/>
        </w:rPr>
        <w:t xml:space="preserve"> approach incorporating the complexity of interacting cognitive biases.</w:t>
      </w:r>
    </w:p>
    <w:p w14:paraId="179619E3" w14:textId="77777777" w:rsidR="00E33837" w:rsidRDefault="00E33837" w:rsidP="00436071">
      <w:pPr>
        <w:spacing w:line="360" w:lineRule="auto"/>
        <w:rPr>
          <w:rFonts w:ascii="Times New Roman" w:hAnsi="Times New Roman" w:cs="Times New Roman"/>
        </w:rPr>
      </w:pPr>
    </w:p>
    <w:p w14:paraId="2AC9228A" w14:textId="77777777" w:rsidR="001A02A0" w:rsidRDefault="001A02A0" w:rsidP="00436071">
      <w:pPr>
        <w:spacing w:line="360" w:lineRule="auto"/>
        <w:rPr>
          <w:rFonts w:ascii="Times New Roman" w:hAnsi="Times New Roman" w:cs="Times New Roman"/>
          <w:b/>
        </w:rPr>
      </w:pPr>
    </w:p>
    <w:p w14:paraId="013EC3B4" w14:textId="77777777" w:rsidR="001A02A0" w:rsidRDefault="001A02A0" w:rsidP="00436071">
      <w:pPr>
        <w:spacing w:line="360" w:lineRule="auto"/>
        <w:rPr>
          <w:rFonts w:ascii="Times New Roman" w:hAnsi="Times New Roman" w:cs="Times New Roman"/>
          <w:b/>
        </w:rPr>
      </w:pPr>
    </w:p>
    <w:p w14:paraId="2EF0306A" w14:textId="77777777" w:rsidR="009E0D2C" w:rsidRDefault="009E0D2C">
      <w:pPr>
        <w:rPr>
          <w:rFonts w:ascii="Times New Roman" w:hAnsi="Times New Roman" w:cs="Times New Roman"/>
          <w:b/>
        </w:rPr>
      </w:pPr>
      <w:r>
        <w:rPr>
          <w:rFonts w:ascii="Times New Roman" w:hAnsi="Times New Roman" w:cs="Times New Roman"/>
          <w:b/>
        </w:rPr>
        <w:br w:type="page"/>
      </w:r>
    </w:p>
    <w:p w14:paraId="1BDBF7F4" w14:textId="1CC439F5" w:rsidR="00436071" w:rsidRPr="00F86F08" w:rsidRDefault="00436071" w:rsidP="00436071">
      <w:pPr>
        <w:spacing w:line="360" w:lineRule="auto"/>
        <w:rPr>
          <w:rFonts w:ascii="Times New Roman" w:hAnsi="Times New Roman" w:cs="Times New Roman"/>
          <w:b/>
        </w:rPr>
      </w:pPr>
      <w:r w:rsidRPr="00F86F08">
        <w:rPr>
          <w:rFonts w:ascii="Times New Roman" w:hAnsi="Times New Roman" w:cs="Times New Roman"/>
          <w:b/>
        </w:rPr>
        <w:lastRenderedPageBreak/>
        <w:t>References</w:t>
      </w:r>
    </w:p>
    <w:p w14:paraId="7815942C" w14:textId="6EE2657A" w:rsidR="00436071" w:rsidRPr="00DF3F2B" w:rsidRDefault="00436071" w:rsidP="00436071">
      <w:pPr>
        <w:spacing w:line="360" w:lineRule="auto"/>
        <w:rPr>
          <w:rFonts w:ascii="Times New Roman" w:hAnsi="Times New Roman" w:cs="Times New Roman"/>
        </w:rPr>
      </w:pPr>
    </w:p>
    <w:p w14:paraId="3BCC91E2" w14:textId="77777777" w:rsidR="001C7191" w:rsidRPr="001C7191" w:rsidRDefault="001C7191" w:rsidP="001C7191">
      <w:pPr>
        <w:shd w:val="clear" w:color="auto" w:fill="FFFFFF"/>
        <w:spacing w:after="0" w:line="240" w:lineRule="auto"/>
        <w:ind w:firstLine="0"/>
        <w:jc w:val="left"/>
        <w:rPr>
          <w:rFonts w:ascii="Arial" w:eastAsia="Times New Roman" w:hAnsi="Arial" w:cs="Arial"/>
          <w:color w:val="666666"/>
          <w:sz w:val="30"/>
          <w:szCs w:val="30"/>
          <w:lang w:eastAsia="en-GB"/>
        </w:rPr>
      </w:pPr>
      <w:r w:rsidRPr="001C7191">
        <w:rPr>
          <w:rFonts w:ascii="Arial" w:eastAsia="Times New Roman" w:hAnsi="Arial" w:cs="Arial"/>
          <w:color w:val="666666"/>
          <w:sz w:val="30"/>
          <w:szCs w:val="30"/>
          <w:lang w:eastAsia="en-GB"/>
        </w:rPr>
        <w:t>Rhemtulla, M., van Bork, R., &amp; Cramer, A. O. J. (Accepted/In press). Cross-lagged network models. </w:t>
      </w:r>
      <w:r w:rsidRPr="001C7191">
        <w:rPr>
          <w:rFonts w:ascii="Arial" w:eastAsia="Times New Roman" w:hAnsi="Arial" w:cs="Arial"/>
          <w:i/>
          <w:iCs/>
          <w:color w:val="666666"/>
          <w:sz w:val="30"/>
          <w:szCs w:val="30"/>
          <w:lang w:eastAsia="en-GB"/>
        </w:rPr>
        <w:t>Multivariate Behavioral Research</w:t>
      </w:r>
      <w:r w:rsidRPr="001C7191">
        <w:rPr>
          <w:rFonts w:ascii="Arial" w:eastAsia="Times New Roman" w:hAnsi="Arial" w:cs="Arial"/>
          <w:color w:val="666666"/>
          <w:sz w:val="30"/>
          <w:szCs w:val="30"/>
          <w:lang w:eastAsia="en-GB"/>
        </w:rPr>
        <w:t>.</w:t>
      </w:r>
    </w:p>
    <w:p w14:paraId="33FF5342" w14:textId="027046C0" w:rsidR="00F33EBB" w:rsidRPr="005C1AA2" w:rsidRDefault="00F33EBB" w:rsidP="005C1AA2">
      <w:pPr>
        <w:ind w:firstLine="0"/>
        <w:rPr>
          <w:rFonts w:ascii="Times New Roman" w:hAnsi="Times New Roman" w:cs="Times New Roman"/>
        </w:rPr>
      </w:pPr>
    </w:p>
    <w:sectPr w:rsidR="00F33EBB" w:rsidRPr="005C1AA2" w:rsidSect="00F668F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Elaine Fox" w:date="2019-10-06T09:43:00Z" w:initials="EF">
    <w:p w14:paraId="039F07BF" w14:textId="08ED7537" w:rsidR="0048049A" w:rsidRDefault="0048049A">
      <w:pPr>
        <w:pStyle w:val="CommentText"/>
      </w:pPr>
      <w:r>
        <w:rPr>
          <w:rStyle w:val="CommentReference"/>
        </w:rPr>
        <w:annotationRef/>
      </w:r>
      <w:r>
        <w:t>I’m wondering whether we should change the word “cognitive”? I may be overthinking it but it could be interpreted as factors such as working memory, executive functions etc. I’m thinking something like ‘information processing correlates’ – what do you think?</w:t>
      </w:r>
    </w:p>
  </w:comment>
  <w:comment w:id="3" w:author="Sam Parsons" w:date="2019-10-06T09:43:00Z" w:initials="SP">
    <w:p w14:paraId="47B124F2" w14:textId="77777777" w:rsidR="00C245CE" w:rsidRDefault="00C245CE">
      <w:pPr>
        <w:pStyle w:val="CommentText"/>
      </w:pPr>
      <w:r>
        <w:rPr>
          <w:rStyle w:val="CommentReference"/>
        </w:rPr>
        <w:annotationRef/>
      </w:r>
      <w:r w:rsidR="00CF3888">
        <w:t xml:space="preserve">I will create an OSF repository and link the code here. </w:t>
      </w:r>
    </w:p>
    <w:p w14:paraId="3732603D" w14:textId="107F954E" w:rsidR="00CF3888" w:rsidRDefault="00CF3888">
      <w:pPr>
        <w:pStyle w:val="CommentText"/>
      </w:pPr>
      <w:r>
        <w:t>Can I include the dataset is the main question?</w:t>
      </w:r>
    </w:p>
  </w:comment>
  <w:comment w:id="4" w:author="Sam Parsons" w:date="2019-10-06T09:43:00Z" w:initials="SP">
    <w:p w14:paraId="7BBF1330" w14:textId="6C500E86" w:rsidR="00F33EB9" w:rsidRDefault="00F33EB9">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39F07BF" w15:done="0"/>
  <w15:commentEx w15:paraId="3732603D" w15:done="0"/>
  <w15:commentEx w15:paraId="7BBF1330"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554331" w14:textId="77777777" w:rsidR="004F34CC" w:rsidRDefault="004F34CC" w:rsidP="00437286">
      <w:pPr>
        <w:spacing w:after="0" w:line="240" w:lineRule="auto"/>
      </w:pPr>
      <w:r>
        <w:separator/>
      </w:r>
    </w:p>
  </w:endnote>
  <w:endnote w:type="continuationSeparator" w:id="0">
    <w:p w14:paraId="05B5F8E0" w14:textId="77777777" w:rsidR="004F34CC" w:rsidRDefault="004F34CC" w:rsidP="004372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2F7CAE" w14:textId="77777777" w:rsidR="004F34CC" w:rsidRDefault="004F34CC" w:rsidP="00437286">
      <w:pPr>
        <w:spacing w:after="0" w:line="240" w:lineRule="auto"/>
      </w:pPr>
      <w:r>
        <w:separator/>
      </w:r>
    </w:p>
  </w:footnote>
  <w:footnote w:type="continuationSeparator" w:id="0">
    <w:p w14:paraId="11E84AEE" w14:textId="77777777" w:rsidR="004F34CC" w:rsidRDefault="004F34CC" w:rsidP="004372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635AA"/>
    <w:multiLevelType w:val="hybridMultilevel"/>
    <w:tmpl w:val="1CFEB030"/>
    <w:lvl w:ilvl="0" w:tplc="75A6C6BE">
      <w:numFmt w:val="bullet"/>
      <w:lvlText w:val="-"/>
      <w:lvlJc w:val="left"/>
      <w:pPr>
        <w:ind w:left="899" w:hanging="360"/>
      </w:pPr>
      <w:rPr>
        <w:rFonts w:ascii="Georgia" w:eastAsiaTheme="minorHAnsi" w:hAnsi="Georgia" w:cs="Georgia" w:hint="default"/>
      </w:rPr>
    </w:lvl>
    <w:lvl w:ilvl="1" w:tplc="08090003" w:tentative="1">
      <w:start w:val="1"/>
      <w:numFmt w:val="bullet"/>
      <w:lvlText w:val="o"/>
      <w:lvlJc w:val="left"/>
      <w:pPr>
        <w:ind w:left="1619" w:hanging="360"/>
      </w:pPr>
      <w:rPr>
        <w:rFonts w:ascii="Courier New" w:hAnsi="Courier New" w:cs="Courier New" w:hint="default"/>
      </w:rPr>
    </w:lvl>
    <w:lvl w:ilvl="2" w:tplc="08090005" w:tentative="1">
      <w:start w:val="1"/>
      <w:numFmt w:val="bullet"/>
      <w:lvlText w:val=""/>
      <w:lvlJc w:val="left"/>
      <w:pPr>
        <w:ind w:left="2339" w:hanging="360"/>
      </w:pPr>
      <w:rPr>
        <w:rFonts w:ascii="Wingdings" w:hAnsi="Wingdings" w:hint="default"/>
      </w:rPr>
    </w:lvl>
    <w:lvl w:ilvl="3" w:tplc="08090001" w:tentative="1">
      <w:start w:val="1"/>
      <w:numFmt w:val="bullet"/>
      <w:lvlText w:val=""/>
      <w:lvlJc w:val="left"/>
      <w:pPr>
        <w:ind w:left="3059" w:hanging="360"/>
      </w:pPr>
      <w:rPr>
        <w:rFonts w:ascii="Symbol" w:hAnsi="Symbol" w:hint="default"/>
      </w:rPr>
    </w:lvl>
    <w:lvl w:ilvl="4" w:tplc="08090003" w:tentative="1">
      <w:start w:val="1"/>
      <w:numFmt w:val="bullet"/>
      <w:lvlText w:val="o"/>
      <w:lvlJc w:val="left"/>
      <w:pPr>
        <w:ind w:left="3779" w:hanging="360"/>
      </w:pPr>
      <w:rPr>
        <w:rFonts w:ascii="Courier New" w:hAnsi="Courier New" w:cs="Courier New" w:hint="default"/>
      </w:rPr>
    </w:lvl>
    <w:lvl w:ilvl="5" w:tplc="08090005" w:tentative="1">
      <w:start w:val="1"/>
      <w:numFmt w:val="bullet"/>
      <w:lvlText w:val=""/>
      <w:lvlJc w:val="left"/>
      <w:pPr>
        <w:ind w:left="4499" w:hanging="360"/>
      </w:pPr>
      <w:rPr>
        <w:rFonts w:ascii="Wingdings" w:hAnsi="Wingdings" w:hint="default"/>
      </w:rPr>
    </w:lvl>
    <w:lvl w:ilvl="6" w:tplc="08090001" w:tentative="1">
      <w:start w:val="1"/>
      <w:numFmt w:val="bullet"/>
      <w:lvlText w:val=""/>
      <w:lvlJc w:val="left"/>
      <w:pPr>
        <w:ind w:left="5219" w:hanging="360"/>
      </w:pPr>
      <w:rPr>
        <w:rFonts w:ascii="Symbol" w:hAnsi="Symbol" w:hint="default"/>
      </w:rPr>
    </w:lvl>
    <w:lvl w:ilvl="7" w:tplc="08090003" w:tentative="1">
      <w:start w:val="1"/>
      <w:numFmt w:val="bullet"/>
      <w:lvlText w:val="o"/>
      <w:lvlJc w:val="left"/>
      <w:pPr>
        <w:ind w:left="5939" w:hanging="360"/>
      </w:pPr>
      <w:rPr>
        <w:rFonts w:ascii="Courier New" w:hAnsi="Courier New" w:cs="Courier New" w:hint="default"/>
      </w:rPr>
    </w:lvl>
    <w:lvl w:ilvl="8" w:tplc="08090005" w:tentative="1">
      <w:start w:val="1"/>
      <w:numFmt w:val="bullet"/>
      <w:lvlText w:val=""/>
      <w:lvlJc w:val="left"/>
      <w:pPr>
        <w:ind w:left="6659" w:hanging="360"/>
      </w:pPr>
      <w:rPr>
        <w:rFonts w:ascii="Wingdings" w:hAnsi="Wingdings" w:hint="default"/>
      </w:rPr>
    </w:lvl>
  </w:abstractNum>
  <w:abstractNum w:abstractNumId="1" w15:restartNumberingAfterBreak="0">
    <w:nsid w:val="18E36A3C"/>
    <w:multiLevelType w:val="hybridMultilevel"/>
    <w:tmpl w:val="09321624"/>
    <w:lvl w:ilvl="0" w:tplc="90A0E66A">
      <w:numFmt w:val="bullet"/>
      <w:lvlText w:val="-"/>
      <w:lvlJc w:val="left"/>
      <w:pPr>
        <w:ind w:left="899" w:hanging="360"/>
      </w:pPr>
      <w:rPr>
        <w:rFonts w:ascii="Times New Roman" w:eastAsiaTheme="minorHAnsi" w:hAnsi="Times New Roman" w:cs="Times New Roman" w:hint="default"/>
      </w:rPr>
    </w:lvl>
    <w:lvl w:ilvl="1" w:tplc="08090003" w:tentative="1">
      <w:start w:val="1"/>
      <w:numFmt w:val="bullet"/>
      <w:lvlText w:val="o"/>
      <w:lvlJc w:val="left"/>
      <w:pPr>
        <w:ind w:left="1619" w:hanging="360"/>
      </w:pPr>
      <w:rPr>
        <w:rFonts w:ascii="Courier New" w:hAnsi="Courier New" w:cs="Courier New" w:hint="default"/>
      </w:rPr>
    </w:lvl>
    <w:lvl w:ilvl="2" w:tplc="08090005" w:tentative="1">
      <w:start w:val="1"/>
      <w:numFmt w:val="bullet"/>
      <w:lvlText w:val=""/>
      <w:lvlJc w:val="left"/>
      <w:pPr>
        <w:ind w:left="2339" w:hanging="360"/>
      </w:pPr>
      <w:rPr>
        <w:rFonts w:ascii="Wingdings" w:hAnsi="Wingdings" w:hint="default"/>
      </w:rPr>
    </w:lvl>
    <w:lvl w:ilvl="3" w:tplc="08090001" w:tentative="1">
      <w:start w:val="1"/>
      <w:numFmt w:val="bullet"/>
      <w:lvlText w:val=""/>
      <w:lvlJc w:val="left"/>
      <w:pPr>
        <w:ind w:left="3059" w:hanging="360"/>
      </w:pPr>
      <w:rPr>
        <w:rFonts w:ascii="Symbol" w:hAnsi="Symbol" w:hint="default"/>
      </w:rPr>
    </w:lvl>
    <w:lvl w:ilvl="4" w:tplc="08090003" w:tentative="1">
      <w:start w:val="1"/>
      <w:numFmt w:val="bullet"/>
      <w:lvlText w:val="o"/>
      <w:lvlJc w:val="left"/>
      <w:pPr>
        <w:ind w:left="3779" w:hanging="360"/>
      </w:pPr>
      <w:rPr>
        <w:rFonts w:ascii="Courier New" w:hAnsi="Courier New" w:cs="Courier New" w:hint="default"/>
      </w:rPr>
    </w:lvl>
    <w:lvl w:ilvl="5" w:tplc="08090005" w:tentative="1">
      <w:start w:val="1"/>
      <w:numFmt w:val="bullet"/>
      <w:lvlText w:val=""/>
      <w:lvlJc w:val="left"/>
      <w:pPr>
        <w:ind w:left="4499" w:hanging="360"/>
      </w:pPr>
      <w:rPr>
        <w:rFonts w:ascii="Wingdings" w:hAnsi="Wingdings" w:hint="default"/>
      </w:rPr>
    </w:lvl>
    <w:lvl w:ilvl="6" w:tplc="08090001" w:tentative="1">
      <w:start w:val="1"/>
      <w:numFmt w:val="bullet"/>
      <w:lvlText w:val=""/>
      <w:lvlJc w:val="left"/>
      <w:pPr>
        <w:ind w:left="5219" w:hanging="360"/>
      </w:pPr>
      <w:rPr>
        <w:rFonts w:ascii="Symbol" w:hAnsi="Symbol" w:hint="default"/>
      </w:rPr>
    </w:lvl>
    <w:lvl w:ilvl="7" w:tplc="08090003" w:tentative="1">
      <w:start w:val="1"/>
      <w:numFmt w:val="bullet"/>
      <w:lvlText w:val="o"/>
      <w:lvlJc w:val="left"/>
      <w:pPr>
        <w:ind w:left="5939" w:hanging="360"/>
      </w:pPr>
      <w:rPr>
        <w:rFonts w:ascii="Courier New" w:hAnsi="Courier New" w:cs="Courier New" w:hint="default"/>
      </w:rPr>
    </w:lvl>
    <w:lvl w:ilvl="8" w:tplc="08090005" w:tentative="1">
      <w:start w:val="1"/>
      <w:numFmt w:val="bullet"/>
      <w:lvlText w:val=""/>
      <w:lvlJc w:val="left"/>
      <w:pPr>
        <w:ind w:left="6659" w:hanging="360"/>
      </w:pPr>
      <w:rPr>
        <w:rFonts w:ascii="Wingdings" w:hAnsi="Wingdings" w:hint="default"/>
      </w:rPr>
    </w:lvl>
  </w:abstractNum>
  <w:abstractNum w:abstractNumId="2" w15:restartNumberingAfterBreak="0">
    <w:nsid w:val="31BD5F36"/>
    <w:multiLevelType w:val="hybridMultilevel"/>
    <w:tmpl w:val="BD84289E"/>
    <w:lvl w:ilvl="0" w:tplc="08090001">
      <w:start w:val="1"/>
      <w:numFmt w:val="bullet"/>
      <w:lvlText w:val=""/>
      <w:lvlJc w:val="left"/>
      <w:pPr>
        <w:ind w:left="1259" w:hanging="360"/>
      </w:pPr>
      <w:rPr>
        <w:rFonts w:ascii="Symbol" w:hAnsi="Symbol" w:hint="default"/>
      </w:rPr>
    </w:lvl>
    <w:lvl w:ilvl="1" w:tplc="08090003">
      <w:start w:val="1"/>
      <w:numFmt w:val="bullet"/>
      <w:lvlText w:val="o"/>
      <w:lvlJc w:val="left"/>
      <w:pPr>
        <w:ind w:left="1979" w:hanging="360"/>
      </w:pPr>
      <w:rPr>
        <w:rFonts w:ascii="Courier New" w:hAnsi="Courier New" w:cs="Courier New" w:hint="default"/>
      </w:rPr>
    </w:lvl>
    <w:lvl w:ilvl="2" w:tplc="08090005">
      <w:start w:val="1"/>
      <w:numFmt w:val="bullet"/>
      <w:lvlText w:val=""/>
      <w:lvlJc w:val="left"/>
      <w:pPr>
        <w:ind w:left="2699" w:hanging="360"/>
      </w:pPr>
      <w:rPr>
        <w:rFonts w:ascii="Wingdings" w:hAnsi="Wingdings" w:hint="default"/>
      </w:rPr>
    </w:lvl>
    <w:lvl w:ilvl="3" w:tplc="08090001" w:tentative="1">
      <w:start w:val="1"/>
      <w:numFmt w:val="bullet"/>
      <w:lvlText w:val=""/>
      <w:lvlJc w:val="left"/>
      <w:pPr>
        <w:ind w:left="3419" w:hanging="360"/>
      </w:pPr>
      <w:rPr>
        <w:rFonts w:ascii="Symbol" w:hAnsi="Symbol" w:hint="default"/>
      </w:rPr>
    </w:lvl>
    <w:lvl w:ilvl="4" w:tplc="08090003" w:tentative="1">
      <w:start w:val="1"/>
      <w:numFmt w:val="bullet"/>
      <w:lvlText w:val="o"/>
      <w:lvlJc w:val="left"/>
      <w:pPr>
        <w:ind w:left="4139" w:hanging="360"/>
      </w:pPr>
      <w:rPr>
        <w:rFonts w:ascii="Courier New" w:hAnsi="Courier New" w:cs="Courier New" w:hint="default"/>
      </w:rPr>
    </w:lvl>
    <w:lvl w:ilvl="5" w:tplc="08090005" w:tentative="1">
      <w:start w:val="1"/>
      <w:numFmt w:val="bullet"/>
      <w:lvlText w:val=""/>
      <w:lvlJc w:val="left"/>
      <w:pPr>
        <w:ind w:left="4859" w:hanging="360"/>
      </w:pPr>
      <w:rPr>
        <w:rFonts w:ascii="Wingdings" w:hAnsi="Wingdings" w:hint="default"/>
      </w:rPr>
    </w:lvl>
    <w:lvl w:ilvl="6" w:tplc="08090001" w:tentative="1">
      <w:start w:val="1"/>
      <w:numFmt w:val="bullet"/>
      <w:lvlText w:val=""/>
      <w:lvlJc w:val="left"/>
      <w:pPr>
        <w:ind w:left="5579" w:hanging="360"/>
      </w:pPr>
      <w:rPr>
        <w:rFonts w:ascii="Symbol" w:hAnsi="Symbol" w:hint="default"/>
      </w:rPr>
    </w:lvl>
    <w:lvl w:ilvl="7" w:tplc="08090003" w:tentative="1">
      <w:start w:val="1"/>
      <w:numFmt w:val="bullet"/>
      <w:lvlText w:val="o"/>
      <w:lvlJc w:val="left"/>
      <w:pPr>
        <w:ind w:left="6299" w:hanging="360"/>
      </w:pPr>
      <w:rPr>
        <w:rFonts w:ascii="Courier New" w:hAnsi="Courier New" w:cs="Courier New" w:hint="default"/>
      </w:rPr>
    </w:lvl>
    <w:lvl w:ilvl="8" w:tplc="08090005" w:tentative="1">
      <w:start w:val="1"/>
      <w:numFmt w:val="bullet"/>
      <w:lvlText w:val=""/>
      <w:lvlJc w:val="left"/>
      <w:pPr>
        <w:ind w:left="7019" w:hanging="360"/>
      </w:pPr>
      <w:rPr>
        <w:rFonts w:ascii="Wingdings" w:hAnsi="Wingdings" w:hint="default"/>
      </w:rPr>
    </w:lvl>
  </w:abstractNum>
  <w:abstractNum w:abstractNumId="3" w15:restartNumberingAfterBreak="0">
    <w:nsid w:val="3E3E0F68"/>
    <w:multiLevelType w:val="hybridMultilevel"/>
    <w:tmpl w:val="C430D74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414B117A"/>
    <w:multiLevelType w:val="hybridMultilevel"/>
    <w:tmpl w:val="4F82A5F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58672E7E"/>
    <w:multiLevelType w:val="hybridMultilevel"/>
    <w:tmpl w:val="C016C746"/>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6" w15:restartNumberingAfterBreak="0">
    <w:nsid w:val="679F126B"/>
    <w:multiLevelType w:val="hybridMultilevel"/>
    <w:tmpl w:val="3132A1BE"/>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7" w15:restartNumberingAfterBreak="0">
    <w:nsid w:val="709D0136"/>
    <w:multiLevelType w:val="hybridMultilevel"/>
    <w:tmpl w:val="2CB20774"/>
    <w:lvl w:ilvl="0" w:tplc="08090001">
      <w:start w:val="1"/>
      <w:numFmt w:val="bullet"/>
      <w:lvlText w:val=""/>
      <w:lvlJc w:val="left"/>
      <w:pPr>
        <w:ind w:left="1174" w:hanging="360"/>
      </w:pPr>
      <w:rPr>
        <w:rFonts w:ascii="Symbol" w:hAnsi="Symbol" w:hint="default"/>
      </w:rPr>
    </w:lvl>
    <w:lvl w:ilvl="1" w:tplc="08090003" w:tentative="1">
      <w:start w:val="1"/>
      <w:numFmt w:val="bullet"/>
      <w:lvlText w:val="o"/>
      <w:lvlJc w:val="left"/>
      <w:pPr>
        <w:ind w:left="1894" w:hanging="360"/>
      </w:pPr>
      <w:rPr>
        <w:rFonts w:ascii="Courier New" w:hAnsi="Courier New" w:cs="Courier New" w:hint="default"/>
      </w:rPr>
    </w:lvl>
    <w:lvl w:ilvl="2" w:tplc="08090005" w:tentative="1">
      <w:start w:val="1"/>
      <w:numFmt w:val="bullet"/>
      <w:lvlText w:val=""/>
      <w:lvlJc w:val="left"/>
      <w:pPr>
        <w:ind w:left="2614" w:hanging="360"/>
      </w:pPr>
      <w:rPr>
        <w:rFonts w:ascii="Wingdings" w:hAnsi="Wingdings" w:hint="default"/>
      </w:rPr>
    </w:lvl>
    <w:lvl w:ilvl="3" w:tplc="08090001" w:tentative="1">
      <w:start w:val="1"/>
      <w:numFmt w:val="bullet"/>
      <w:lvlText w:val=""/>
      <w:lvlJc w:val="left"/>
      <w:pPr>
        <w:ind w:left="3334" w:hanging="360"/>
      </w:pPr>
      <w:rPr>
        <w:rFonts w:ascii="Symbol" w:hAnsi="Symbol" w:hint="default"/>
      </w:rPr>
    </w:lvl>
    <w:lvl w:ilvl="4" w:tplc="08090003" w:tentative="1">
      <w:start w:val="1"/>
      <w:numFmt w:val="bullet"/>
      <w:lvlText w:val="o"/>
      <w:lvlJc w:val="left"/>
      <w:pPr>
        <w:ind w:left="4054" w:hanging="360"/>
      </w:pPr>
      <w:rPr>
        <w:rFonts w:ascii="Courier New" w:hAnsi="Courier New" w:cs="Courier New" w:hint="default"/>
      </w:rPr>
    </w:lvl>
    <w:lvl w:ilvl="5" w:tplc="08090005" w:tentative="1">
      <w:start w:val="1"/>
      <w:numFmt w:val="bullet"/>
      <w:lvlText w:val=""/>
      <w:lvlJc w:val="left"/>
      <w:pPr>
        <w:ind w:left="4774" w:hanging="360"/>
      </w:pPr>
      <w:rPr>
        <w:rFonts w:ascii="Wingdings" w:hAnsi="Wingdings" w:hint="default"/>
      </w:rPr>
    </w:lvl>
    <w:lvl w:ilvl="6" w:tplc="08090001" w:tentative="1">
      <w:start w:val="1"/>
      <w:numFmt w:val="bullet"/>
      <w:lvlText w:val=""/>
      <w:lvlJc w:val="left"/>
      <w:pPr>
        <w:ind w:left="5494" w:hanging="360"/>
      </w:pPr>
      <w:rPr>
        <w:rFonts w:ascii="Symbol" w:hAnsi="Symbol" w:hint="default"/>
      </w:rPr>
    </w:lvl>
    <w:lvl w:ilvl="7" w:tplc="08090003" w:tentative="1">
      <w:start w:val="1"/>
      <w:numFmt w:val="bullet"/>
      <w:lvlText w:val="o"/>
      <w:lvlJc w:val="left"/>
      <w:pPr>
        <w:ind w:left="6214" w:hanging="360"/>
      </w:pPr>
      <w:rPr>
        <w:rFonts w:ascii="Courier New" w:hAnsi="Courier New" w:cs="Courier New" w:hint="default"/>
      </w:rPr>
    </w:lvl>
    <w:lvl w:ilvl="8" w:tplc="08090005" w:tentative="1">
      <w:start w:val="1"/>
      <w:numFmt w:val="bullet"/>
      <w:lvlText w:val=""/>
      <w:lvlJc w:val="left"/>
      <w:pPr>
        <w:ind w:left="6934" w:hanging="360"/>
      </w:pPr>
      <w:rPr>
        <w:rFonts w:ascii="Wingdings" w:hAnsi="Wingdings" w:hint="default"/>
      </w:rPr>
    </w:lvl>
  </w:abstractNum>
  <w:abstractNum w:abstractNumId="8" w15:restartNumberingAfterBreak="0">
    <w:nsid w:val="7145224D"/>
    <w:multiLevelType w:val="hybridMultilevel"/>
    <w:tmpl w:val="47B65D88"/>
    <w:lvl w:ilvl="0" w:tplc="08090001">
      <w:start w:val="1"/>
      <w:numFmt w:val="bullet"/>
      <w:lvlText w:val=""/>
      <w:lvlJc w:val="left"/>
      <w:pPr>
        <w:ind w:left="1259" w:hanging="360"/>
      </w:pPr>
      <w:rPr>
        <w:rFonts w:ascii="Symbol" w:hAnsi="Symbol" w:hint="default"/>
      </w:rPr>
    </w:lvl>
    <w:lvl w:ilvl="1" w:tplc="08090003">
      <w:start w:val="1"/>
      <w:numFmt w:val="bullet"/>
      <w:lvlText w:val="o"/>
      <w:lvlJc w:val="left"/>
      <w:pPr>
        <w:ind w:left="1979" w:hanging="360"/>
      </w:pPr>
      <w:rPr>
        <w:rFonts w:ascii="Courier New" w:hAnsi="Courier New" w:cs="Courier New" w:hint="default"/>
      </w:rPr>
    </w:lvl>
    <w:lvl w:ilvl="2" w:tplc="08090005" w:tentative="1">
      <w:start w:val="1"/>
      <w:numFmt w:val="bullet"/>
      <w:lvlText w:val=""/>
      <w:lvlJc w:val="left"/>
      <w:pPr>
        <w:ind w:left="2699" w:hanging="360"/>
      </w:pPr>
      <w:rPr>
        <w:rFonts w:ascii="Wingdings" w:hAnsi="Wingdings" w:hint="default"/>
      </w:rPr>
    </w:lvl>
    <w:lvl w:ilvl="3" w:tplc="08090001" w:tentative="1">
      <w:start w:val="1"/>
      <w:numFmt w:val="bullet"/>
      <w:lvlText w:val=""/>
      <w:lvlJc w:val="left"/>
      <w:pPr>
        <w:ind w:left="3419" w:hanging="360"/>
      </w:pPr>
      <w:rPr>
        <w:rFonts w:ascii="Symbol" w:hAnsi="Symbol" w:hint="default"/>
      </w:rPr>
    </w:lvl>
    <w:lvl w:ilvl="4" w:tplc="08090003" w:tentative="1">
      <w:start w:val="1"/>
      <w:numFmt w:val="bullet"/>
      <w:lvlText w:val="o"/>
      <w:lvlJc w:val="left"/>
      <w:pPr>
        <w:ind w:left="4139" w:hanging="360"/>
      </w:pPr>
      <w:rPr>
        <w:rFonts w:ascii="Courier New" w:hAnsi="Courier New" w:cs="Courier New" w:hint="default"/>
      </w:rPr>
    </w:lvl>
    <w:lvl w:ilvl="5" w:tplc="08090005" w:tentative="1">
      <w:start w:val="1"/>
      <w:numFmt w:val="bullet"/>
      <w:lvlText w:val=""/>
      <w:lvlJc w:val="left"/>
      <w:pPr>
        <w:ind w:left="4859" w:hanging="360"/>
      </w:pPr>
      <w:rPr>
        <w:rFonts w:ascii="Wingdings" w:hAnsi="Wingdings" w:hint="default"/>
      </w:rPr>
    </w:lvl>
    <w:lvl w:ilvl="6" w:tplc="08090001" w:tentative="1">
      <w:start w:val="1"/>
      <w:numFmt w:val="bullet"/>
      <w:lvlText w:val=""/>
      <w:lvlJc w:val="left"/>
      <w:pPr>
        <w:ind w:left="5579" w:hanging="360"/>
      </w:pPr>
      <w:rPr>
        <w:rFonts w:ascii="Symbol" w:hAnsi="Symbol" w:hint="default"/>
      </w:rPr>
    </w:lvl>
    <w:lvl w:ilvl="7" w:tplc="08090003" w:tentative="1">
      <w:start w:val="1"/>
      <w:numFmt w:val="bullet"/>
      <w:lvlText w:val="o"/>
      <w:lvlJc w:val="left"/>
      <w:pPr>
        <w:ind w:left="6299" w:hanging="360"/>
      </w:pPr>
      <w:rPr>
        <w:rFonts w:ascii="Courier New" w:hAnsi="Courier New" w:cs="Courier New" w:hint="default"/>
      </w:rPr>
    </w:lvl>
    <w:lvl w:ilvl="8" w:tplc="08090005" w:tentative="1">
      <w:start w:val="1"/>
      <w:numFmt w:val="bullet"/>
      <w:lvlText w:val=""/>
      <w:lvlJc w:val="left"/>
      <w:pPr>
        <w:ind w:left="7019" w:hanging="360"/>
      </w:pPr>
      <w:rPr>
        <w:rFonts w:ascii="Wingdings" w:hAnsi="Wingdings" w:hint="default"/>
      </w:rPr>
    </w:lvl>
  </w:abstractNum>
  <w:abstractNum w:abstractNumId="9" w15:restartNumberingAfterBreak="0">
    <w:nsid w:val="75BA2F5C"/>
    <w:multiLevelType w:val="hybridMultilevel"/>
    <w:tmpl w:val="4A343972"/>
    <w:lvl w:ilvl="0" w:tplc="08090001">
      <w:start w:val="1"/>
      <w:numFmt w:val="bullet"/>
      <w:lvlText w:val=""/>
      <w:lvlJc w:val="left"/>
      <w:pPr>
        <w:ind w:left="1259" w:hanging="360"/>
      </w:pPr>
      <w:rPr>
        <w:rFonts w:ascii="Symbol" w:hAnsi="Symbol" w:hint="default"/>
      </w:rPr>
    </w:lvl>
    <w:lvl w:ilvl="1" w:tplc="08090003" w:tentative="1">
      <w:start w:val="1"/>
      <w:numFmt w:val="bullet"/>
      <w:lvlText w:val="o"/>
      <w:lvlJc w:val="left"/>
      <w:pPr>
        <w:ind w:left="1979" w:hanging="360"/>
      </w:pPr>
      <w:rPr>
        <w:rFonts w:ascii="Courier New" w:hAnsi="Courier New" w:cs="Courier New" w:hint="default"/>
      </w:rPr>
    </w:lvl>
    <w:lvl w:ilvl="2" w:tplc="08090005" w:tentative="1">
      <w:start w:val="1"/>
      <w:numFmt w:val="bullet"/>
      <w:lvlText w:val=""/>
      <w:lvlJc w:val="left"/>
      <w:pPr>
        <w:ind w:left="2699" w:hanging="360"/>
      </w:pPr>
      <w:rPr>
        <w:rFonts w:ascii="Wingdings" w:hAnsi="Wingdings" w:hint="default"/>
      </w:rPr>
    </w:lvl>
    <w:lvl w:ilvl="3" w:tplc="08090001" w:tentative="1">
      <w:start w:val="1"/>
      <w:numFmt w:val="bullet"/>
      <w:lvlText w:val=""/>
      <w:lvlJc w:val="left"/>
      <w:pPr>
        <w:ind w:left="3419" w:hanging="360"/>
      </w:pPr>
      <w:rPr>
        <w:rFonts w:ascii="Symbol" w:hAnsi="Symbol" w:hint="default"/>
      </w:rPr>
    </w:lvl>
    <w:lvl w:ilvl="4" w:tplc="08090003" w:tentative="1">
      <w:start w:val="1"/>
      <w:numFmt w:val="bullet"/>
      <w:lvlText w:val="o"/>
      <w:lvlJc w:val="left"/>
      <w:pPr>
        <w:ind w:left="4139" w:hanging="360"/>
      </w:pPr>
      <w:rPr>
        <w:rFonts w:ascii="Courier New" w:hAnsi="Courier New" w:cs="Courier New" w:hint="default"/>
      </w:rPr>
    </w:lvl>
    <w:lvl w:ilvl="5" w:tplc="08090005" w:tentative="1">
      <w:start w:val="1"/>
      <w:numFmt w:val="bullet"/>
      <w:lvlText w:val=""/>
      <w:lvlJc w:val="left"/>
      <w:pPr>
        <w:ind w:left="4859" w:hanging="360"/>
      </w:pPr>
      <w:rPr>
        <w:rFonts w:ascii="Wingdings" w:hAnsi="Wingdings" w:hint="default"/>
      </w:rPr>
    </w:lvl>
    <w:lvl w:ilvl="6" w:tplc="08090001" w:tentative="1">
      <w:start w:val="1"/>
      <w:numFmt w:val="bullet"/>
      <w:lvlText w:val=""/>
      <w:lvlJc w:val="left"/>
      <w:pPr>
        <w:ind w:left="5579" w:hanging="360"/>
      </w:pPr>
      <w:rPr>
        <w:rFonts w:ascii="Symbol" w:hAnsi="Symbol" w:hint="default"/>
      </w:rPr>
    </w:lvl>
    <w:lvl w:ilvl="7" w:tplc="08090003" w:tentative="1">
      <w:start w:val="1"/>
      <w:numFmt w:val="bullet"/>
      <w:lvlText w:val="o"/>
      <w:lvlJc w:val="left"/>
      <w:pPr>
        <w:ind w:left="6299" w:hanging="360"/>
      </w:pPr>
      <w:rPr>
        <w:rFonts w:ascii="Courier New" w:hAnsi="Courier New" w:cs="Courier New" w:hint="default"/>
      </w:rPr>
    </w:lvl>
    <w:lvl w:ilvl="8" w:tplc="08090005" w:tentative="1">
      <w:start w:val="1"/>
      <w:numFmt w:val="bullet"/>
      <w:lvlText w:val=""/>
      <w:lvlJc w:val="left"/>
      <w:pPr>
        <w:ind w:left="7019" w:hanging="360"/>
      </w:pPr>
      <w:rPr>
        <w:rFonts w:ascii="Wingdings" w:hAnsi="Wingdings" w:hint="default"/>
      </w:rPr>
    </w:lvl>
  </w:abstractNum>
  <w:abstractNum w:abstractNumId="10" w15:restartNumberingAfterBreak="0">
    <w:nsid w:val="778B6C57"/>
    <w:multiLevelType w:val="hybridMultilevel"/>
    <w:tmpl w:val="3302391C"/>
    <w:lvl w:ilvl="0" w:tplc="08090001">
      <w:start w:val="1"/>
      <w:numFmt w:val="bullet"/>
      <w:lvlText w:val=""/>
      <w:lvlJc w:val="left"/>
      <w:pPr>
        <w:ind w:left="1259" w:hanging="360"/>
      </w:pPr>
      <w:rPr>
        <w:rFonts w:ascii="Symbol" w:hAnsi="Symbol" w:hint="default"/>
      </w:rPr>
    </w:lvl>
    <w:lvl w:ilvl="1" w:tplc="08090003" w:tentative="1">
      <w:start w:val="1"/>
      <w:numFmt w:val="bullet"/>
      <w:lvlText w:val="o"/>
      <w:lvlJc w:val="left"/>
      <w:pPr>
        <w:ind w:left="1979" w:hanging="360"/>
      </w:pPr>
      <w:rPr>
        <w:rFonts w:ascii="Courier New" w:hAnsi="Courier New" w:cs="Courier New" w:hint="default"/>
      </w:rPr>
    </w:lvl>
    <w:lvl w:ilvl="2" w:tplc="08090005" w:tentative="1">
      <w:start w:val="1"/>
      <w:numFmt w:val="bullet"/>
      <w:lvlText w:val=""/>
      <w:lvlJc w:val="left"/>
      <w:pPr>
        <w:ind w:left="2699" w:hanging="360"/>
      </w:pPr>
      <w:rPr>
        <w:rFonts w:ascii="Wingdings" w:hAnsi="Wingdings" w:hint="default"/>
      </w:rPr>
    </w:lvl>
    <w:lvl w:ilvl="3" w:tplc="08090001" w:tentative="1">
      <w:start w:val="1"/>
      <w:numFmt w:val="bullet"/>
      <w:lvlText w:val=""/>
      <w:lvlJc w:val="left"/>
      <w:pPr>
        <w:ind w:left="3419" w:hanging="360"/>
      </w:pPr>
      <w:rPr>
        <w:rFonts w:ascii="Symbol" w:hAnsi="Symbol" w:hint="default"/>
      </w:rPr>
    </w:lvl>
    <w:lvl w:ilvl="4" w:tplc="08090003" w:tentative="1">
      <w:start w:val="1"/>
      <w:numFmt w:val="bullet"/>
      <w:lvlText w:val="o"/>
      <w:lvlJc w:val="left"/>
      <w:pPr>
        <w:ind w:left="4139" w:hanging="360"/>
      </w:pPr>
      <w:rPr>
        <w:rFonts w:ascii="Courier New" w:hAnsi="Courier New" w:cs="Courier New" w:hint="default"/>
      </w:rPr>
    </w:lvl>
    <w:lvl w:ilvl="5" w:tplc="08090005" w:tentative="1">
      <w:start w:val="1"/>
      <w:numFmt w:val="bullet"/>
      <w:lvlText w:val=""/>
      <w:lvlJc w:val="left"/>
      <w:pPr>
        <w:ind w:left="4859" w:hanging="360"/>
      </w:pPr>
      <w:rPr>
        <w:rFonts w:ascii="Wingdings" w:hAnsi="Wingdings" w:hint="default"/>
      </w:rPr>
    </w:lvl>
    <w:lvl w:ilvl="6" w:tplc="08090001" w:tentative="1">
      <w:start w:val="1"/>
      <w:numFmt w:val="bullet"/>
      <w:lvlText w:val=""/>
      <w:lvlJc w:val="left"/>
      <w:pPr>
        <w:ind w:left="5579" w:hanging="360"/>
      </w:pPr>
      <w:rPr>
        <w:rFonts w:ascii="Symbol" w:hAnsi="Symbol" w:hint="default"/>
      </w:rPr>
    </w:lvl>
    <w:lvl w:ilvl="7" w:tplc="08090003" w:tentative="1">
      <w:start w:val="1"/>
      <w:numFmt w:val="bullet"/>
      <w:lvlText w:val="o"/>
      <w:lvlJc w:val="left"/>
      <w:pPr>
        <w:ind w:left="6299" w:hanging="360"/>
      </w:pPr>
      <w:rPr>
        <w:rFonts w:ascii="Courier New" w:hAnsi="Courier New" w:cs="Courier New" w:hint="default"/>
      </w:rPr>
    </w:lvl>
    <w:lvl w:ilvl="8" w:tplc="08090005" w:tentative="1">
      <w:start w:val="1"/>
      <w:numFmt w:val="bullet"/>
      <w:lvlText w:val=""/>
      <w:lvlJc w:val="left"/>
      <w:pPr>
        <w:ind w:left="7019" w:hanging="360"/>
      </w:pPr>
      <w:rPr>
        <w:rFonts w:ascii="Wingdings" w:hAnsi="Wingdings" w:hint="default"/>
      </w:rPr>
    </w:lvl>
  </w:abstractNum>
  <w:abstractNum w:abstractNumId="11" w15:restartNumberingAfterBreak="0">
    <w:nsid w:val="798950A8"/>
    <w:multiLevelType w:val="hybridMultilevel"/>
    <w:tmpl w:val="1A8248D8"/>
    <w:lvl w:ilvl="0" w:tplc="08090001">
      <w:start w:val="1"/>
      <w:numFmt w:val="bullet"/>
      <w:lvlText w:val=""/>
      <w:lvlJc w:val="left"/>
      <w:pPr>
        <w:ind w:left="1259" w:hanging="360"/>
      </w:pPr>
      <w:rPr>
        <w:rFonts w:ascii="Symbol" w:hAnsi="Symbol" w:hint="default"/>
      </w:rPr>
    </w:lvl>
    <w:lvl w:ilvl="1" w:tplc="08090003" w:tentative="1">
      <w:start w:val="1"/>
      <w:numFmt w:val="bullet"/>
      <w:lvlText w:val="o"/>
      <w:lvlJc w:val="left"/>
      <w:pPr>
        <w:ind w:left="1979" w:hanging="360"/>
      </w:pPr>
      <w:rPr>
        <w:rFonts w:ascii="Courier New" w:hAnsi="Courier New" w:cs="Courier New" w:hint="default"/>
      </w:rPr>
    </w:lvl>
    <w:lvl w:ilvl="2" w:tplc="08090005" w:tentative="1">
      <w:start w:val="1"/>
      <w:numFmt w:val="bullet"/>
      <w:lvlText w:val=""/>
      <w:lvlJc w:val="left"/>
      <w:pPr>
        <w:ind w:left="2699" w:hanging="360"/>
      </w:pPr>
      <w:rPr>
        <w:rFonts w:ascii="Wingdings" w:hAnsi="Wingdings" w:hint="default"/>
      </w:rPr>
    </w:lvl>
    <w:lvl w:ilvl="3" w:tplc="08090001" w:tentative="1">
      <w:start w:val="1"/>
      <w:numFmt w:val="bullet"/>
      <w:lvlText w:val=""/>
      <w:lvlJc w:val="left"/>
      <w:pPr>
        <w:ind w:left="3419" w:hanging="360"/>
      </w:pPr>
      <w:rPr>
        <w:rFonts w:ascii="Symbol" w:hAnsi="Symbol" w:hint="default"/>
      </w:rPr>
    </w:lvl>
    <w:lvl w:ilvl="4" w:tplc="08090003" w:tentative="1">
      <w:start w:val="1"/>
      <w:numFmt w:val="bullet"/>
      <w:lvlText w:val="o"/>
      <w:lvlJc w:val="left"/>
      <w:pPr>
        <w:ind w:left="4139" w:hanging="360"/>
      </w:pPr>
      <w:rPr>
        <w:rFonts w:ascii="Courier New" w:hAnsi="Courier New" w:cs="Courier New" w:hint="default"/>
      </w:rPr>
    </w:lvl>
    <w:lvl w:ilvl="5" w:tplc="08090005" w:tentative="1">
      <w:start w:val="1"/>
      <w:numFmt w:val="bullet"/>
      <w:lvlText w:val=""/>
      <w:lvlJc w:val="left"/>
      <w:pPr>
        <w:ind w:left="4859" w:hanging="360"/>
      </w:pPr>
      <w:rPr>
        <w:rFonts w:ascii="Wingdings" w:hAnsi="Wingdings" w:hint="default"/>
      </w:rPr>
    </w:lvl>
    <w:lvl w:ilvl="6" w:tplc="08090001" w:tentative="1">
      <w:start w:val="1"/>
      <w:numFmt w:val="bullet"/>
      <w:lvlText w:val=""/>
      <w:lvlJc w:val="left"/>
      <w:pPr>
        <w:ind w:left="5579" w:hanging="360"/>
      </w:pPr>
      <w:rPr>
        <w:rFonts w:ascii="Symbol" w:hAnsi="Symbol" w:hint="default"/>
      </w:rPr>
    </w:lvl>
    <w:lvl w:ilvl="7" w:tplc="08090003" w:tentative="1">
      <w:start w:val="1"/>
      <w:numFmt w:val="bullet"/>
      <w:lvlText w:val="o"/>
      <w:lvlJc w:val="left"/>
      <w:pPr>
        <w:ind w:left="6299" w:hanging="360"/>
      </w:pPr>
      <w:rPr>
        <w:rFonts w:ascii="Courier New" w:hAnsi="Courier New" w:cs="Courier New" w:hint="default"/>
      </w:rPr>
    </w:lvl>
    <w:lvl w:ilvl="8" w:tplc="08090005" w:tentative="1">
      <w:start w:val="1"/>
      <w:numFmt w:val="bullet"/>
      <w:lvlText w:val=""/>
      <w:lvlJc w:val="left"/>
      <w:pPr>
        <w:ind w:left="7019" w:hanging="360"/>
      </w:pPr>
      <w:rPr>
        <w:rFonts w:ascii="Wingdings" w:hAnsi="Wingdings" w:hint="default"/>
      </w:rPr>
    </w:lvl>
  </w:abstractNum>
  <w:num w:numId="1">
    <w:abstractNumId w:val="10"/>
  </w:num>
  <w:num w:numId="2">
    <w:abstractNumId w:val="8"/>
  </w:num>
  <w:num w:numId="3">
    <w:abstractNumId w:val="0"/>
  </w:num>
  <w:num w:numId="4">
    <w:abstractNumId w:val="3"/>
  </w:num>
  <w:num w:numId="5">
    <w:abstractNumId w:val="4"/>
  </w:num>
  <w:num w:numId="6">
    <w:abstractNumId w:val="2"/>
  </w:num>
  <w:num w:numId="7">
    <w:abstractNumId w:val="9"/>
  </w:num>
  <w:num w:numId="8">
    <w:abstractNumId w:val="6"/>
  </w:num>
  <w:num w:numId="9">
    <w:abstractNumId w:val="7"/>
  </w:num>
  <w:num w:numId="10">
    <w:abstractNumId w:val="5"/>
  </w:num>
  <w:num w:numId="11">
    <w:abstractNumId w:val="11"/>
  </w:num>
  <w:num w:numId="1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am Parsons">
    <w15:presenceInfo w15:providerId="Windows Live" w15:userId="33b7e03b8664487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SortMethod w:val="0000"/>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32F2"/>
    <w:rsid w:val="0000262D"/>
    <w:rsid w:val="000046EF"/>
    <w:rsid w:val="0000722B"/>
    <w:rsid w:val="00007621"/>
    <w:rsid w:val="00017EC9"/>
    <w:rsid w:val="00022DF2"/>
    <w:rsid w:val="00026E01"/>
    <w:rsid w:val="000578C7"/>
    <w:rsid w:val="00074381"/>
    <w:rsid w:val="0008033E"/>
    <w:rsid w:val="00091CED"/>
    <w:rsid w:val="000A160A"/>
    <w:rsid w:val="000B329E"/>
    <w:rsid w:val="000B3B20"/>
    <w:rsid w:val="000B6662"/>
    <w:rsid w:val="000B698D"/>
    <w:rsid w:val="000C20C2"/>
    <w:rsid w:val="000C49C2"/>
    <w:rsid w:val="000C5738"/>
    <w:rsid w:val="000D3D12"/>
    <w:rsid w:val="000E6C74"/>
    <w:rsid w:val="000F43D8"/>
    <w:rsid w:val="000F5D5A"/>
    <w:rsid w:val="001003D0"/>
    <w:rsid w:val="00113922"/>
    <w:rsid w:val="00117498"/>
    <w:rsid w:val="00120788"/>
    <w:rsid w:val="00127D5D"/>
    <w:rsid w:val="00131DA5"/>
    <w:rsid w:val="00132622"/>
    <w:rsid w:val="00133820"/>
    <w:rsid w:val="00134192"/>
    <w:rsid w:val="00135D40"/>
    <w:rsid w:val="001449B3"/>
    <w:rsid w:val="0015418F"/>
    <w:rsid w:val="00154ECD"/>
    <w:rsid w:val="00156D90"/>
    <w:rsid w:val="001623F9"/>
    <w:rsid w:val="0016345C"/>
    <w:rsid w:val="00180633"/>
    <w:rsid w:val="00183682"/>
    <w:rsid w:val="00187C3D"/>
    <w:rsid w:val="00190DD9"/>
    <w:rsid w:val="00196C26"/>
    <w:rsid w:val="001A02A0"/>
    <w:rsid w:val="001A0363"/>
    <w:rsid w:val="001B12C8"/>
    <w:rsid w:val="001C25DA"/>
    <w:rsid w:val="001C3546"/>
    <w:rsid w:val="001C63E1"/>
    <w:rsid w:val="001C7191"/>
    <w:rsid w:val="001C79FD"/>
    <w:rsid w:val="001D4B20"/>
    <w:rsid w:val="001E3753"/>
    <w:rsid w:val="001E389B"/>
    <w:rsid w:val="001E675B"/>
    <w:rsid w:val="001E67DD"/>
    <w:rsid w:val="001F1468"/>
    <w:rsid w:val="001F49E6"/>
    <w:rsid w:val="0020064E"/>
    <w:rsid w:val="00207079"/>
    <w:rsid w:val="002202F0"/>
    <w:rsid w:val="00223A11"/>
    <w:rsid w:val="00227234"/>
    <w:rsid w:val="00231E33"/>
    <w:rsid w:val="00237240"/>
    <w:rsid w:val="00240C6C"/>
    <w:rsid w:val="00240F38"/>
    <w:rsid w:val="00246539"/>
    <w:rsid w:val="00250964"/>
    <w:rsid w:val="00250FA2"/>
    <w:rsid w:val="00252970"/>
    <w:rsid w:val="002531D3"/>
    <w:rsid w:val="00260DC0"/>
    <w:rsid w:val="00261F88"/>
    <w:rsid w:val="00263BDE"/>
    <w:rsid w:val="00263EE4"/>
    <w:rsid w:val="00263F4C"/>
    <w:rsid w:val="002668C5"/>
    <w:rsid w:val="00275AC9"/>
    <w:rsid w:val="00277981"/>
    <w:rsid w:val="00277F06"/>
    <w:rsid w:val="00283ACB"/>
    <w:rsid w:val="00287135"/>
    <w:rsid w:val="00292867"/>
    <w:rsid w:val="00297DFC"/>
    <w:rsid w:val="002A29F1"/>
    <w:rsid w:val="002B2BE7"/>
    <w:rsid w:val="002D1181"/>
    <w:rsid w:val="002E1926"/>
    <w:rsid w:val="002E2DB2"/>
    <w:rsid w:val="002F3C30"/>
    <w:rsid w:val="002F5AB2"/>
    <w:rsid w:val="002F7475"/>
    <w:rsid w:val="00301848"/>
    <w:rsid w:val="003054A6"/>
    <w:rsid w:val="00305CF0"/>
    <w:rsid w:val="003076A2"/>
    <w:rsid w:val="00330E4E"/>
    <w:rsid w:val="00334A23"/>
    <w:rsid w:val="0033532C"/>
    <w:rsid w:val="00340C0C"/>
    <w:rsid w:val="00343185"/>
    <w:rsid w:val="003450E4"/>
    <w:rsid w:val="00360F0A"/>
    <w:rsid w:val="00363C66"/>
    <w:rsid w:val="00367D64"/>
    <w:rsid w:val="003706BA"/>
    <w:rsid w:val="003736A6"/>
    <w:rsid w:val="00387F53"/>
    <w:rsid w:val="003C149E"/>
    <w:rsid w:val="003C6114"/>
    <w:rsid w:val="003D1DBF"/>
    <w:rsid w:val="003D5F71"/>
    <w:rsid w:val="003E2B98"/>
    <w:rsid w:val="003E40BA"/>
    <w:rsid w:val="003F0233"/>
    <w:rsid w:val="003F152F"/>
    <w:rsid w:val="003F64B6"/>
    <w:rsid w:val="004036B0"/>
    <w:rsid w:val="0041605D"/>
    <w:rsid w:val="00416C6D"/>
    <w:rsid w:val="00420D85"/>
    <w:rsid w:val="004255B1"/>
    <w:rsid w:val="0043153E"/>
    <w:rsid w:val="00434D28"/>
    <w:rsid w:val="00436071"/>
    <w:rsid w:val="00437286"/>
    <w:rsid w:val="00440030"/>
    <w:rsid w:val="00440AA8"/>
    <w:rsid w:val="00441A68"/>
    <w:rsid w:val="00454D36"/>
    <w:rsid w:val="00457536"/>
    <w:rsid w:val="00475AF2"/>
    <w:rsid w:val="0048049A"/>
    <w:rsid w:val="004858EE"/>
    <w:rsid w:val="00486A28"/>
    <w:rsid w:val="004A4FFE"/>
    <w:rsid w:val="004A5811"/>
    <w:rsid w:val="004A6253"/>
    <w:rsid w:val="004A7DD1"/>
    <w:rsid w:val="004B03ED"/>
    <w:rsid w:val="004B5302"/>
    <w:rsid w:val="004B7453"/>
    <w:rsid w:val="004C3D42"/>
    <w:rsid w:val="004D363A"/>
    <w:rsid w:val="004D40F2"/>
    <w:rsid w:val="004D6A61"/>
    <w:rsid w:val="004D6B73"/>
    <w:rsid w:val="004F34CC"/>
    <w:rsid w:val="004F592F"/>
    <w:rsid w:val="004F7BA8"/>
    <w:rsid w:val="0050246A"/>
    <w:rsid w:val="00506E01"/>
    <w:rsid w:val="00507E09"/>
    <w:rsid w:val="00510366"/>
    <w:rsid w:val="00524361"/>
    <w:rsid w:val="005300C7"/>
    <w:rsid w:val="00531405"/>
    <w:rsid w:val="00534C37"/>
    <w:rsid w:val="00536CAC"/>
    <w:rsid w:val="00542DFA"/>
    <w:rsid w:val="00544354"/>
    <w:rsid w:val="00550833"/>
    <w:rsid w:val="00550AF8"/>
    <w:rsid w:val="00552FA6"/>
    <w:rsid w:val="005608FF"/>
    <w:rsid w:val="00564D77"/>
    <w:rsid w:val="005668AA"/>
    <w:rsid w:val="00567369"/>
    <w:rsid w:val="005677B3"/>
    <w:rsid w:val="00571667"/>
    <w:rsid w:val="005736D4"/>
    <w:rsid w:val="005772AF"/>
    <w:rsid w:val="00585AAF"/>
    <w:rsid w:val="005A3BFC"/>
    <w:rsid w:val="005A7D09"/>
    <w:rsid w:val="005B0102"/>
    <w:rsid w:val="005B2E41"/>
    <w:rsid w:val="005B4BC1"/>
    <w:rsid w:val="005B79A0"/>
    <w:rsid w:val="005C1AA2"/>
    <w:rsid w:val="005C4CD4"/>
    <w:rsid w:val="005D02B7"/>
    <w:rsid w:val="005D329B"/>
    <w:rsid w:val="005D388A"/>
    <w:rsid w:val="005E36E4"/>
    <w:rsid w:val="005E5792"/>
    <w:rsid w:val="005E6DAC"/>
    <w:rsid w:val="005E74DF"/>
    <w:rsid w:val="005F3ED0"/>
    <w:rsid w:val="00604830"/>
    <w:rsid w:val="00607151"/>
    <w:rsid w:val="00607218"/>
    <w:rsid w:val="00610471"/>
    <w:rsid w:val="00611CC2"/>
    <w:rsid w:val="00612679"/>
    <w:rsid w:val="006154FF"/>
    <w:rsid w:val="00622754"/>
    <w:rsid w:val="006264D1"/>
    <w:rsid w:val="00632F1B"/>
    <w:rsid w:val="006366B6"/>
    <w:rsid w:val="006419DE"/>
    <w:rsid w:val="00641AF8"/>
    <w:rsid w:val="00642D02"/>
    <w:rsid w:val="00645C2D"/>
    <w:rsid w:val="00646492"/>
    <w:rsid w:val="00647236"/>
    <w:rsid w:val="00650DC0"/>
    <w:rsid w:val="0065603A"/>
    <w:rsid w:val="00661BCE"/>
    <w:rsid w:val="00687DC5"/>
    <w:rsid w:val="006919FC"/>
    <w:rsid w:val="0069251D"/>
    <w:rsid w:val="00696D9A"/>
    <w:rsid w:val="006A71C1"/>
    <w:rsid w:val="006B1A97"/>
    <w:rsid w:val="006B4DAA"/>
    <w:rsid w:val="006E2F24"/>
    <w:rsid w:val="006E3E9D"/>
    <w:rsid w:val="00700ECC"/>
    <w:rsid w:val="00703173"/>
    <w:rsid w:val="007063DD"/>
    <w:rsid w:val="00723625"/>
    <w:rsid w:val="007305C3"/>
    <w:rsid w:val="007323D4"/>
    <w:rsid w:val="0073318B"/>
    <w:rsid w:val="00734BCC"/>
    <w:rsid w:val="00735CC0"/>
    <w:rsid w:val="007457DC"/>
    <w:rsid w:val="00745912"/>
    <w:rsid w:val="007569B0"/>
    <w:rsid w:val="007703B6"/>
    <w:rsid w:val="00776E0D"/>
    <w:rsid w:val="00780812"/>
    <w:rsid w:val="007A38D1"/>
    <w:rsid w:val="007A6C0B"/>
    <w:rsid w:val="007B0CA7"/>
    <w:rsid w:val="007B1368"/>
    <w:rsid w:val="007B30EA"/>
    <w:rsid w:val="007B4A30"/>
    <w:rsid w:val="007B6CC0"/>
    <w:rsid w:val="007B6D8A"/>
    <w:rsid w:val="007C2589"/>
    <w:rsid w:val="007C2F6F"/>
    <w:rsid w:val="007C6B8B"/>
    <w:rsid w:val="007D3298"/>
    <w:rsid w:val="007D5C70"/>
    <w:rsid w:val="007E7DDC"/>
    <w:rsid w:val="007F5487"/>
    <w:rsid w:val="007F6D84"/>
    <w:rsid w:val="007F78CF"/>
    <w:rsid w:val="008070D5"/>
    <w:rsid w:val="00814588"/>
    <w:rsid w:val="008239D1"/>
    <w:rsid w:val="008279E0"/>
    <w:rsid w:val="0083103A"/>
    <w:rsid w:val="00841F5F"/>
    <w:rsid w:val="00847DA7"/>
    <w:rsid w:val="008638CE"/>
    <w:rsid w:val="00863CEB"/>
    <w:rsid w:val="00881846"/>
    <w:rsid w:val="00885E20"/>
    <w:rsid w:val="00897E6D"/>
    <w:rsid w:val="00897F15"/>
    <w:rsid w:val="008A1832"/>
    <w:rsid w:val="008A3303"/>
    <w:rsid w:val="008A4F10"/>
    <w:rsid w:val="008B4A1D"/>
    <w:rsid w:val="008C2FF1"/>
    <w:rsid w:val="008C42D6"/>
    <w:rsid w:val="008C4C98"/>
    <w:rsid w:val="008C69B5"/>
    <w:rsid w:val="008D0AF6"/>
    <w:rsid w:val="008D20B0"/>
    <w:rsid w:val="008D5A3C"/>
    <w:rsid w:val="008E0E1E"/>
    <w:rsid w:val="008F5A52"/>
    <w:rsid w:val="008F6091"/>
    <w:rsid w:val="00900297"/>
    <w:rsid w:val="009012CA"/>
    <w:rsid w:val="009016C6"/>
    <w:rsid w:val="00903BA2"/>
    <w:rsid w:val="00903DFB"/>
    <w:rsid w:val="00913C87"/>
    <w:rsid w:val="00917DB9"/>
    <w:rsid w:val="00926683"/>
    <w:rsid w:val="00927E3B"/>
    <w:rsid w:val="00930D26"/>
    <w:rsid w:val="00944D16"/>
    <w:rsid w:val="00950FBE"/>
    <w:rsid w:val="00953490"/>
    <w:rsid w:val="00954725"/>
    <w:rsid w:val="0096338E"/>
    <w:rsid w:val="00967316"/>
    <w:rsid w:val="00974C2C"/>
    <w:rsid w:val="009777B0"/>
    <w:rsid w:val="0098140A"/>
    <w:rsid w:val="00991274"/>
    <w:rsid w:val="00992EEC"/>
    <w:rsid w:val="009C10A8"/>
    <w:rsid w:val="009D2AEF"/>
    <w:rsid w:val="009E0D2C"/>
    <w:rsid w:val="009E1E92"/>
    <w:rsid w:val="009E1EB4"/>
    <w:rsid w:val="009E4656"/>
    <w:rsid w:val="009F040E"/>
    <w:rsid w:val="00A06ED8"/>
    <w:rsid w:val="00A1227E"/>
    <w:rsid w:val="00A332F2"/>
    <w:rsid w:val="00A33F9E"/>
    <w:rsid w:val="00A35997"/>
    <w:rsid w:val="00A43242"/>
    <w:rsid w:val="00A43F1F"/>
    <w:rsid w:val="00A514BA"/>
    <w:rsid w:val="00A55964"/>
    <w:rsid w:val="00A603B5"/>
    <w:rsid w:val="00A62815"/>
    <w:rsid w:val="00A66BF6"/>
    <w:rsid w:val="00A710B3"/>
    <w:rsid w:val="00A73A99"/>
    <w:rsid w:val="00A8152B"/>
    <w:rsid w:val="00A83628"/>
    <w:rsid w:val="00AA103E"/>
    <w:rsid w:val="00AB41EF"/>
    <w:rsid w:val="00AB7F09"/>
    <w:rsid w:val="00AC5580"/>
    <w:rsid w:val="00AC79EA"/>
    <w:rsid w:val="00AD6E0A"/>
    <w:rsid w:val="00AE15CE"/>
    <w:rsid w:val="00AE18B0"/>
    <w:rsid w:val="00AE363E"/>
    <w:rsid w:val="00AE4EAC"/>
    <w:rsid w:val="00AE657C"/>
    <w:rsid w:val="00AE73F5"/>
    <w:rsid w:val="00B123E3"/>
    <w:rsid w:val="00B158FB"/>
    <w:rsid w:val="00B35A12"/>
    <w:rsid w:val="00B373F2"/>
    <w:rsid w:val="00B46353"/>
    <w:rsid w:val="00B51DC3"/>
    <w:rsid w:val="00B52316"/>
    <w:rsid w:val="00B74195"/>
    <w:rsid w:val="00B7435F"/>
    <w:rsid w:val="00B7782C"/>
    <w:rsid w:val="00B8150F"/>
    <w:rsid w:val="00B81CFD"/>
    <w:rsid w:val="00B921E0"/>
    <w:rsid w:val="00B93674"/>
    <w:rsid w:val="00B972B4"/>
    <w:rsid w:val="00BB13E0"/>
    <w:rsid w:val="00BB5DBC"/>
    <w:rsid w:val="00BC3E24"/>
    <w:rsid w:val="00BD16CF"/>
    <w:rsid w:val="00BF2146"/>
    <w:rsid w:val="00BF665B"/>
    <w:rsid w:val="00C062E6"/>
    <w:rsid w:val="00C06873"/>
    <w:rsid w:val="00C11A24"/>
    <w:rsid w:val="00C13998"/>
    <w:rsid w:val="00C159FD"/>
    <w:rsid w:val="00C245CE"/>
    <w:rsid w:val="00C255B3"/>
    <w:rsid w:val="00C25929"/>
    <w:rsid w:val="00C27904"/>
    <w:rsid w:val="00C30035"/>
    <w:rsid w:val="00C32445"/>
    <w:rsid w:val="00C36C75"/>
    <w:rsid w:val="00C43112"/>
    <w:rsid w:val="00C54251"/>
    <w:rsid w:val="00C5587B"/>
    <w:rsid w:val="00C60BE6"/>
    <w:rsid w:val="00C60E2F"/>
    <w:rsid w:val="00C619B4"/>
    <w:rsid w:val="00C6553D"/>
    <w:rsid w:val="00C71827"/>
    <w:rsid w:val="00C71B4D"/>
    <w:rsid w:val="00C77298"/>
    <w:rsid w:val="00C815E5"/>
    <w:rsid w:val="00C84C56"/>
    <w:rsid w:val="00C924C1"/>
    <w:rsid w:val="00C94EEA"/>
    <w:rsid w:val="00C971F9"/>
    <w:rsid w:val="00CA1913"/>
    <w:rsid w:val="00CA26DA"/>
    <w:rsid w:val="00CA4360"/>
    <w:rsid w:val="00CB4E1F"/>
    <w:rsid w:val="00CC1959"/>
    <w:rsid w:val="00CD315B"/>
    <w:rsid w:val="00CD330A"/>
    <w:rsid w:val="00CE302F"/>
    <w:rsid w:val="00CF3888"/>
    <w:rsid w:val="00CF79BB"/>
    <w:rsid w:val="00D06E33"/>
    <w:rsid w:val="00D127B0"/>
    <w:rsid w:val="00D22A66"/>
    <w:rsid w:val="00D23756"/>
    <w:rsid w:val="00D24658"/>
    <w:rsid w:val="00D32552"/>
    <w:rsid w:val="00D33412"/>
    <w:rsid w:val="00D33E6F"/>
    <w:rsid w:val="00D35C00"/>
    <w:rsid w:val="00D41609"/>
    <w:rsid w:val="00D4246F"/>
    <w:rsid w:val="00D573F6"/>
    <w:rsid w:val="00D6765B"/>
    <w:rsid w:val="00D75680"/>
    <w:rsid w:val="00D7590F"/>
    <w:rsid w:val="00D775CE"/>
    <w:rsid w:val="00D80969"/>
    <w:rsid w:val="00D91939"/>
    <w:rsid w:val="00D92CC3"/>
    <w:rsid w:val="00DA1CB7"/>
    <w:rsid w:val="00DB2C42"/>
    <w:rsid w:val="00DB3FC9"/>
    <w:rsid w:val="00DB51C4"/>
    <w:rsid w:val="00DC23F1"/>
    <w:rsid w:val="00DC6ED5"/>
    <w:rsid w:val="00DC7279"/>
    <w:rsid w:val="00DC73BD"/>
    <w:rsid w:val="00DC74B9"/>
    <w:rsid w:val="00DD0FE3"/>
    <w:rsid w:val="00DD687F"/>
    <w:rsid w:val="00DE3C5B"/>
    <w:rsid w:val="00DE55C0"/>
    <w:rsid w:val="00DF26C9"/>
    <w:rsid w:val="00DF3F2B"/>
    <w:rsid w:val="00DF462F"/>
    <w:rsid w:val="00DF6726"/>
    <w:rsid w:val="00DF6D94"/>
    <w:rsid w:val="00E064DD"/>
    <w:rsid w:val="00E138F5"/>
    <w:rsid w:val="00E15AC5"/>
    <w:rsid w:val="00E25BF3"/>
    <w:rsid w:val="00E262A8"/>
    <w:rsid w:val="00E272E0"/>
    <w:rsid w:val="00E33837"/>
    <w:rsid w:val="00E34350"/>
    <w:rsid w:val="00E36C2D"/>
    <w:rsid w:val="00E45FBC"/>
    <w:rsid w:val="00E5081C"/>
    <w:rsid w:val="00E5226E"/>
    <w:rsid w:val="00E5292B"/>
    <w:rsid w:val="00E5491F"/>
    <w:rsid w:val="00E61412"/>
    <w:rsid w:val="00E63C21"/>
    <w:rsid w:val="00E67031"/>
    <w:rsid w:val="00E67375"/>
    <w:rsid w:val="00E67D8B"/>
    <w:rsid w:val="00E87935"/>
    <w:rsid w:val="00EA27B5"/>
    <w:rsid w:val="00EB36B9"/>
    <w:rsid w:val="00EC091F"/>
    <w:rsid w:val="00EC307A"/>
    <w:rsid w:val="00EC5EB0"/>
    <w:rsid w:val="00EC7320"/>
    <w:rsid w:val="00ED23C7"/>
    <w:rsid w:val="00ED33B4"/>
    <w:rsid w:val="00ED50A3"/>
    <w:rsid w:val="00EE1B2A"/>
    <w:rsid w:val="00EE2D84"/>
    <w:rsid w:val="00EE4C5C"/>
    <w:rsid w:val="00EF0228"/>
    <w:rsid w:val="00EF070D"/>
    <w:rsid w:val="00EF3644"/>
    <w:rsid w:val="00EF666E"/>
    <w:rsid w:val="00F000E2"/>
    <w:rsid w:val="00F001C3"/>
    <w:rsid w:val="00F001FF"/>
    <w:rsid w:val="00F027CB"/>
    <w:rsid w:val="00F07F1B"/>
    <w:rsid w:val="00F14D01"/>
    <w:rsid w:val="00F171F3"/>
    <w:rsid w:val="00F22702"/>
    <w:rsid w:val="00F30621"/>
    <w:rsid w:val="00F33EB9"/>
    <w:rsid w:val="00F33EBB"/>
    <w:rsid w:val="00F401EF"/>
    <w:rsid w:val="00F668FD"/>
    <w:rsid w:val="00F714E2"/>
    <w:rsid w:val="00F72881"/>
    <w:rsid w:val="00F8246C"/>
    <w:rsid w:val="00F86F08"/>
    <w:rsid w:val="00FA02FC"/>
    <w:rsid w:val="00FA7F87"/>
    <w:rsid w:val="00FB273A"/>
    <w:rsid w:val="00FB51ED"/>
    <w:rsid w:val="00FD0CF6"/>
    <w:rsid w:val="00FE22C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B443A3"/>
  <w15:docId w15:val="{A6A65D52-A93D-49D2-9D53-C8D44FCE3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Georgia" w:eastAsiaTheme="minorHAnsi" w:hAnsi="Georgia" w:cs="Georgia"/>
        <w:color w:val="333333"/>
        <w:sz w:val="24"/>
        <w:szCs w:val="24"/>
        <w:lang w:val="en-GB" w:eastAsia="en-US" w:bidi="ar-SA"/>
      </w:rPr>
    </w:rPrDefault>
    <w:pPrDefault>
      <w:pPr>
        <w:spacing w:after="160" w:line="276" w:lineRule="auto"/>
        <w:ind w:firstLine="539"/>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138F5"/>
  </w:style>
  <w:style w:type="paragraph" w:styleId="Heading1">
    <w:name w:val="heading 1"/>
    <w:basedOn w:val="Normal"/>
    <w:next w:val="Normal"/>
    <w:link w:val="Heading1Char"/>
    <w:rsid w:val="00E138F5"/>
    <w:pPr>
      <w:keepNext/>
      <w:keepLines/>
      <w:spacing w:before="400" w:after="120"/>
      <w:outlineLvl w:val="0"/>
    </w:pPr>
    <w:rPr>
      <w:sz w:val="40"/>
      <w:szCs w:val="40"/>
    </w:rPr>
  </w:style>
  <w:style w:type="paragraph" w:styleId="Heading2">
    <w:name w:val="heading 2"/>
    <w:basedOn w:val="Normal"/>
    <w:next w:val="Normal"/>
    <w:link w:val="Heading2Char"/>
    <w:rsid w:val="00E138F5"/>
    <w:pPr>
      <w:keepNext/>
      <w:keepLines/>
      <w:spacing w:before="360" w:after="120"/>
      <w:ind w:firstLine="0"/>
      <w:jc w:val="center"/>
      <w:outlineLvl w:val="1"/>
    </w:pPr>
    <w:rPr>
      <w:sz w:val="32"/>
      <w:szCs w:val="32"/>
    </w:rPr>
  </w:style>
  <w:style w:type="paragraph" w:styleId="Heading3">
    <w:name w:val="heading 3"/>
    <w:basedOn w:val="Normal"/>
    <w:next w:val="Normal"/>
    <w:link w:val="Heading3Char"/>
    <w:rsid w:val="00DF6D94"/>
    <w:pPr>
      <w:keepNext/>
      <w:keepLines/>
      <w:spacing w:before="320" w:after="80"/>
      <w:outlineLvl w:val="2"/>
    </w:pPr>
    <w:rPr>
      <w:b/>
      <w:color w:val="434343"/>
      <w:sz w:val="28"/>
      <w:szCs w:val="28"/>
    </w:rPr>
  </w:style>
  <w:style w:type="paragraph" w:styleId="Heading4">
    <w:name w:val="heading 4"/>
    <w:basedOn w:val="Normal"/>
    <w:next w:val="Normal"/>
    <w:link w:val="Heading4Char"/>
    <w:rsid w:val="00E138F5"/>
    <w:pPr>
      <w:keepNext/>
      <w:keepLines/>
      <w:spacing w:before="280" w:after="80"/>
      <w:outlineLvl w:val="3"/>
    </w:pPr>
    <w:rPr>
      <w:color w:val="666666"/>
    </w:rPr>
  </w:style>
  <w:style w:type="paragraph" w:styleId="Heading5">
    <w:name w:val="heading 5"/>
    <w:basedOn w:val="Normal"/>
    <w:next w:val="Normal"/>
    <w:link w:val="Heading5Char"/>
    <w:rsid w:val="00E138F5"/>
    <w:pPr>
      <w:keepNext/>
      <w:keepLines/>
      <w:spacing w:before="240" w:after="80"/>
      <w:outlineLvl w:val="4"/>
    </w:pPr>
    <w:rPr>
      <w:color w:val="666666"/>
      <w:sz w:val="22"/>
      <w:szCs w:val="22"/>
    </w:rPr>
  </w:style>
  <w:style w:type="paragraph" w:styleId="Heading6">
    <w:name w:val="heading 6"/>
    <w:basedOn w:val="Normal"/>
    <w:next w:val="Normal"/>
    <w:link w:val="Heading6Char"/>
    <w:rsid w:val="00E138F5"/>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hesisstyle">
    <w:name w:val="Thesis style"/>
    <w:basedOn w:val="Normal"/>
    <w:link w:val="ThesisstyleChar"/>
    <w:qFormat/>
    <w:rsid w:val="00340C0C"/>
    <w:pPr>
      <w:spacing w:after="200" w:line="480" w:lineRule="auto"/>
      <w:ind w:firstLine="454"/>
    </w:pPr>
    <w:rPr>
      <w:rFonts w:ascii="Times New Roman" w:hAnsi="Times New Roman" w:cs="Times New Roman"/>
    </w:rPr>
  </w:style>
  <w:style w:type="character" w:customStyle="1" w:styleId="ThesisstyleChar">
    <w:name w:val="Thesis style Char"/>
    <w:basedOn w:val="DefaultParagraphFont"/>
    <w:link w:val="Thesisstyle"/>
    <w:locked/>
    <w:rsid w:val="00340C0C"/>
    <w:rPr>
      <w:rFonts w:ascii="Times New Roman" w:hAnsi="Times New Roman" w:cs="Times New Roman"/>
      <w:sz w:val="24"/>
    </w:rPr>
  </w:style>
  <w:style w:type="character" w:customStyle="1" w:styleId="Heading1Char">
    <w:name w:val="Heading 1 Char"/>
    <w:basedOn w:val="DefaultParagraphFont"/>
    <w:link w:val="Heading1"/>
    <w:rsid w:val="00E138F5"/>
    <w:rPr>
      <w:rFonts w:ascii="Georgia" w:eastAsia="Georgia" w:hAnsi="Georgia" w:cs="Georgia"/>
      <w:color w:val="333333"/>
      <w:sz w:val="40"/>
      <w:szCs w:val="40"/>
      <w:highlight w:val="white"/>
      <w:shd w:val="clear" w:color="auto" w:fill="FFFFFF"/>
      <w:lang w:val="en" w:eastAsia="en-GB"/>
    </w:rPr>
  </w:style>
  <w:style w:type="paragraph" w:styleId="CommentText">
    <w:name w:val="annotation text"/>
    <w:basedOn w:val="Normal"/>
    <w:link w:val="CommentTextChar"/>
    <w:uiPriority w:val="99"/>
    <w:unhideWhenUsed/>
    <w:rsid w:val="00E138F5"/>
    <w:pPr>
      <w:spacing w:line="240" w:lineRule="auto"/>
    </w:pPr>
    <w:rPr>
      <w:sz w:val="20"/>
      <w:szCs w:val="20"/>
    </w:rPr>
  </w:style>
  <w:style w:type="character" w:customStyle="1" w:styleId="CommentTextChar">
    <w:name w:val="Comment Text Char"/>
    <w:basedOn w:val="DefaultParagraphFont"/>
    <w:link w:val="CommentText"/>
    <w:uiPriority w:val="99"/>
    <w:rsid w:val="00E138F5"/>
    <w:rPr>
      <w:rFonts w:ascii="Georgia" w:eastAsia="Georgia" w:hAnsi="Georgia" w:cs="Georgia"/>
      <w:color w:val="333333"/>
      <w:sz w:val="20"/>
      <w:szCs w:val="20"/>
      <w:highlight w:val="white"/>
      <w:shd w:val="clear" w:color="auto" w:fill="FFFFFF"/>
      <w:lang w:val="en" w:eastAsia="en-GB"/>
    </w:rPr>
  </w:style>
  <w:style w:type="paragraph" w:styleId="Footer">
    <w:name w:val="footer"/>
    <w:basedOn w:val="Normal"/>
    <w:link w:val="FooterChar"/>
    <w:uiPriority w:val="99"/>
    <w:unhideWhenUsed/>
    <w:rsid w:val="00E138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38F5"/>
    <w:rPr>
      <w:rFonts w:ascii="Georgia" w:eastAsia="Georgia" w:hAnsi="Georgia" w:cs="Georgia"/>
      <w:color w:val="333333"/>
      <w:sz w:val="24"/>
      <w:szCs w:val="24"/>
      <w:highlight w:val="white"/>
      <w:shd w:val="clear" w:color="auto" w:fill="FFFFFF"/>
      <w:lang w:val="en" w:eastAsia="en-GB"/>
    </w:rPr>
  </w:style>
  <w:style w:type="character" w:styleId="CommentReference">
    <w:name w:val="annotation reference"/>
    <w:basedOn w:val="DefaultParagraphFont"/>
    <w:uiPriority w:val="99"/>
    <w:semiHidden/>
    <w:unhideWhenUsed/>
    <w:rsid w:val="00E138F5"/>
    <w:rPr>
      <w:sz w:val="16"/>
      <w:szCs w:val="16"/>
    </w:rPr>
  </w:style>
  <w:style w:type="paragraph" w:styleId="CommentSubject">
    <w:name w:val="annotation subject"/>
    <w:basedOn w:val="CommentText"/>
    <w:next w:val="CommentText"/>
    <w:link w:val="CommentSubjectChar"/>
    <w:uiPriority w:val="99"/>
    <w:semiHidden/>
    <w:unhideWhenUsed/>
    <w:rsid w:val="00E138F5"/>
    <w:rPr>
      <w:b/>
      <w:bCs/>
    </w:rPr>
  </w:style>
  <w:style w:type="character" w:customStyle="1" w:styleId="CommentSubjectChar">
    <w:name w:val="Comment Subject Char"/>
    <w:basedOn w:val="CommentTextChar"/>
    <w:link w:val="CommentSubject"/>
    <w:uiPriority w:val="99"/>
    <w:semiHidden/>
    <w:rsid w:val="00E138F5"/>
    <w:rPr>
      <w:rFonts w:ascii="Georgia" w:eastAsia="Georgia" w:hAnsi="Georgia" w:cs="Georgia"/>
      <w:b/>
      <w:bCs/>
      <w:color w:val="333333"/>
      <w:sz w:val="20"/>
      <w:szCs w:val="20"/>
      <w:highlight w:val="white"/>
      <w:shd w:val="clear" w:color="auto" w:fill="FFFFFF"/>
      <w:lang w:val="en" w:eastAsia="en-GB"/>
    </w:rPr>
  </w:style>
  <w:style w:type="paragraph" w:styleId="BalloonText">
    <w:name w:val="Balloon Text"/>
    <w:basedOn w:val="Normal"/>
    <w:link w:val="BalloonTextChar"/>
    <w:uiPriority w:val="99"/>
    <w:semiHidden/>
    <w:unhideWhenUsed/>
    <w:rsid w:val="00E138F5"/>
    <w:pPr>
      <w:spacing w:after="0" w:line="240" w:lineRule="auto"/>
    </w:pPr>
    <w:rPr>
      <w:rFonts w:ascii="Tahoma" w:hAnsi="Tahoma" w:cs="Tahoma"/>
      <w:sz w:val="28"/>
      <w:szCs w:val="16"/>
    </w:rPr>
  </w:style>
  <w:style w:type="character" w:customStyle="1" w:styleId="BalloonTextChar">
    <w:name w:val="Balloon Text Char"/>
    <w:basedOn w:val="DefaultParagraphFont"/>
    <w:link w:val="BalloonText"/>
    <w:uiPriority w:val="99"/>
    <w:semiHidden/>
    <w:rsid w:val="00E138F5"/>
    <w:rPr>
      <w:rFonts w:ascii="Tahoma" w:eastAsia="Georgia" w:hAnsi="Tahoma" w:cs="Tahoma"/>
      <w:color w:val="333333"/>
      <w:sz w:val="28"/>
      <w:szCs w:val="16"/>
      <w:highlight w:val="white"/>
      <w:shd w:val="clear" w:color="auto" w:fill="FFFFFF"/>
      <w:lang w:val="en" w:eastAsia="en-GB"/>
    </w:rPr>
  </w:style>
  <w:style w:type="character" w:customStyle="1" w:styleId="Heading2Char">
    <w:name w:val="Heading 2 Char"/>
    <w:basedOn w:val="DefaultParagraphFont"/>
    <w:link w:val="Heading2"/>
    <w:rsid w:val="00E138F5"/>
    <w:rPr>
      <w:rFonts w:ascii="Georgia" w:eastAsia="Georgia" w:hAnsi="Georgia" w:cs="Georgia"/>
      <w:color w:val="333333"/>
      <w:sz w:val="32"/>
      <w:szCs w:val="32"/>
      <w:highlight w:val="white"/>
      <w:shd w:val="clear" w:color="auto" w:fill="FFFFFF"/>
      <w:lang w:val="en" w:eastAsia="en-GB"/>
    </w:rPr>
  </w:style>
  <w:style w:type="character" w:customStyle="1" w:styleId="Heading3Char">
    <w:name w:val="Heading 3 Char"/>
    <w:basedOn w:val="DefaultParagraphFont"/>
    <w:link w:val="Heading3"/>
    <w:rsid w:val="00DF6D94"/>
    <w:rPr>
      <w:b/>
      <w:color w:val="434343"/>
      <w:sz w:val="28"/>
      <w:szCs w:val="28"/>
    </w:rPr>
  </w:style>
  <w:style w:type="character" w:customStyle="1" w:styleId="Heading4Char">
    <w:name w:val="Heading 4 Char"/>
    <w:basedOn w:val="DefaultParagraphFont"/>
    <w:link w:val="Heading4"/>
    <w:rsid w:val="00E138F5"/>
    <w:rPr>
      <w:rFonts w:ascii="Georgia" w:eastAsia="Georgia" w:hAnsi="Georgia" w:cs="Georgia"/>
      <w:color w:val="666666"/>
      <w:sz w:val="24"/>
      <w:szCs w:val="24"/>
      <w:highlight w:val="white"/>
      <w:shd w:val="clear" w:color="auto" w:fill="FFFFFF"/>
      <w:lang w:val="en" w:eastAsia="en-GB"/>
    </w:rPr>
  </w:style>
  <w:style w:type="character" w:customStyle="1" w:styleId="Heading5Char">
    <w:name w:val="Heading 5 Char"/>
    <w:basedOn w:val="DefaultParagraphFont"/>
    <w:link w:val="Heading5"/>
    <w:rsid w:val="00E138F5"/>
    <w:rPr>
      <w:rFonts w:ascii="Georgia" w:eastAsia="Georgia" w:hAnsi="Georgia" w:cs="Georgia"/>
      <w:color w:val="666666"/>
      <w:highlight w:val="white"/>
      <w:shd w:val="clear" w:color="auto" w:fill="FFFFFF"/>
      <w:lang w:val="en" w:eastAsia="en-GB"/>
    </w:rPr>
  </w:style>
  <w:style w:type="character" w:customStyle="1" w:styleId="Heading6Char">
    <w:name w:val="Heading 6 Char"/>
    <w:basedOn w:val="DefaultParagraphFont"/>
    <w:link w:val="Heading6"/>
    <w:rsid w:val="00E138F5"/>
    <w:rPr>
      <w:rFonts w:ascii="Georgia" w:eastAsia="Georgia" w:hAnsi="Georgia" w:cs="Georgia"/>
      <w:i/>
      <w:color w:val="666666"/>
      <w:highlight w:val="white"/>
      <w:shd w:val="clear" w:color="auto" w:fill="FFFFFF"/>
      <w:lang w:val="en" w:eastAsia="en-GB"/>
    </w:rPr>
  </w:style>
  <w:style w:type="paragraph" w:styleId="Title">
    <w:name w:val="Title"/>
    <w:basedOn w:val="Normal"/>
    <w:next w:val="Normal"/>
    <w:link w:val="TitleChar"/>
    <w:rsid w:val="00E138F5"/>
    <w:pPr>
      <w:keepNext/>
      <w:keepLines/>
      <w:spacing w:after="60"/>
    </w:pPr>
    <w:rPr>
      <w:sz w:val="52"/>
      <w:szCs w:val="52"/>
    </w:rPr>
  </w:style>
  <w:style w:type="character" w:customStyle="1" w:styleId="TitleChar">
    <w:name w:val="Title Char"/>
    <w:basedOn w:val="DefaultParagraphFont"/>
    <w:link w:val="Title"/>
    <w:rsid w:val="00E138F5"/>
    <w:rPr>
      <w:rFonts w:ascii="Georgia" w:eastAsia="Georgia" w:hAnsi="Georgia" w:cs="Georgia"/>
      <w:color w:val="333333"/>
      <w:sz w:val="52"/>
      <w:szCs w:val="52"/>
      <w:highlight w:val="white"/>
      <w:shd w:val="clear" w:color="auto" w:fill="FFFFFF"/>
      <w:lang w:val="en" w:eastAsia="en-GB"/>
    </w:rPr>
  </w:style>
  <w:style w:type="paragraph" w:styleId="Subtitle">
    <w:name w:val="Subtitle"/>
    <w:basedOn w:val="Normal"/>
    <w:next w:val="Normal"/>
    <w:link w:val="SubtitleChar"/>
    <w:rsid w:val="00E138F5"/>
    <w:pPr>
      <w:keepNext/>
      <w:keepLines/>
      <w:spacing w:after="320"/>
    </w:pPr>
    <w:rPr>
      <w:rFonts w:ascii="Arial" w:eastAsia="Arial" w:hAnsi="Arial" w:cs="Arial"/>
      <w:color w:val="666666"/>
      <w:sz w:val="30"/>
      <w:szCs w:val="30"/>
    </w:rPr>
  </w:style>
  <w:style w:type="character" w:customStyle="1" w:styleId="SubtitleChar">
    <w:name w:val="Subtitle Char"/>
    <w:basedOn w:val="DefaultParagraphFont"/>
    <w:link w:val="Subtitle"/>
    <w:rsid w:val="00E138F5"/>
    <w:rPr>
      <w:rFonts w:ascii="Arial" w:eastAsia="Arial" w:hAnsi="Arial" w:cs="Arial"/>
      <w:color w:val="666666"/>
      <w:sz w:val="30"/>
      <w:szCs w:val="30"/>
      <w:highlight w:val="white"/>
      <w:shd w:val="clear" w:color="auto" w:fill="FFFFFF"/>
      <w:lang w:val="en" w:eastAsia="en-GB"/>
    </w:rPr>
  </w:style>
  <w:style w:type="character" w:styleId="Hyperlink">
    <w:name w:val="Hyperlink"/>
    <w:basedOn w:val="DefaultParagraphFont"/>
    <w:uiPriority w:val="99"/>
    <w:unhideWhenUsed/>
    <w:rsid w:val="00E138F5"/>
    <w:rPr>
      <w:color w:val="0563C1" w:themeColor="hyperlink"/>
      <w:u w:val="single"/>
    </w:rPr>
  </w:style>
  <w:style w:type="table" w:styleId="TableGrid">
    <w:name w:val="Table Grid"/>
    <w:basedOn w:val="TableNormal"/>
    <w:uiPriority w:val="59"/>
    <w:rsid w:val="00E138F5"/>
    <w:pPr>
      <w:shd w:val="clear" w:color="auto" w:fill="FFFFFF"/>
      <w:spacing w:after="0" w:line="240" w:lineRule="auto"/>
      <w:ind w:firstLine="540"/>
    </w:pPr>
    <w:rPr>
      <w:rFonts w:eastAsia="Georgia"/>
      <w:highlight w:val="white"/>
      <w:lang w:val="en"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138F5"/>
    <w:pPr>
      <w:ind w:left="720"/>
      <w:contextualSpacing/>
    </w:pPr>
  </w:style>
  <w:style w:type="paragraph" w:customStyle="1" w:styleId="Figuresandtables">
    <w:name w:val="Figures and tables"/>
    <w:basedOn w:val="BodyText"/>
    <w:link w:val="FiguresandtablesChar"/>
    <w:qFormat/>
    <w:rsid w:val="00917DB9"/>
    <w:pPr>
      <w:spacing w:line="240" w:lineRule="auto"/>
      <w:ind w:firstLine="0"/>
    </w:pPr>
    <w:rPr>
      <w:rFonts w:ascii="Times New Roman" w:hAnsi="Times New Roman" w:cs="Times New Roman"/>
      <w:color w:val="auto"/>
      <w:szCs w:val="22"/>
    </w:rPr>
  </w:style>
  <w:style w:type="character" w:customStyle="1" w:styleId="FiguresandtablesChar">
    <w:name w:val="Figures and tables Char"/>
    <w:basedOn w:val="BodyTextChar"/>
    <w:link w:val="Figuresandtables"/>
    <w:rsid w:val="00917DB9"/>
    <w:rPr>
      <w:rFonts w:ascii="Times New Roman" w:hAnsi="Times New Roman" w:cs="Times New Roman"/>
      <w:color w:val="auto"/>
      <w:szCs w:val="22"/>
    </w:rPr>
  </w:style>
  <w:style w:type="paragraph" w:styleId="BodyText">
    <w:name w:val="Body Text"/>
    <w:basedOn w:val="Normal"/>
    <w:link w:val="BodyTextChar"/>
    <w:uiPriority w:val="99"/>
    <w:semiHidden/>
    <w:unhideWhenUsed/>
    <w:rsid w:val="00917DB9"/>
    <w:pPr>
      <w:spacing w:after="120"/>
    </w:pPr>
  </w:style>
  <w:style w:type="character" w:customStyle="1" w:styleId="BodyTextChar">
    <w:name w:val="Body Text Char"/>
    <w:basedOn w:val="DefaultParagraphFont"/>
    <w:link w:val="BodyText"/>
    <w:uiPriority w:val="99"/>
    <w:semiHidden/>
    <w:rsid w:val="00917DB9"/>
  </w:style>
  <w:style w:type="paragraph" w:styleId="Header">
    <w:name w:val="header"/>
    <w:basedOn w:val="Normal"/>
    <w:link w:val="HeaderChar"/>
    <w:uiPriority w:val="99"/>
    <w:unhideWhenUsed/>
    <w:rsid w:val="004372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7286"/>
  </w:style>
  <w:style w:type="paragraph" w:styleId="Revision">
    <w:name w:val="Revision"/>
    <w:hidden/>
    <w:uiPriority w:val="99"/>
    <w:semiHidden/>
    <w:rsid w:val="00E262A8"/>
    <w:pPr>
      <w:spacing w:after="0" w:line="240" w:lineRule="auto"/>
      <w:ind w:firstLine="0"/>
      <w:jc w:val="left"/>
    </w:pPr>
  </w:style>
  <w:style w:type="character" w:styleId="Emphasis">
    <w:name w:val="Emphasis"/>
    <w:basedOn w:val="DefaultParagraphFont"/>
    <w:uiPriority w:val="20"/>
    <w:qFormat/>
    <w:rsid w:val="001C7191"/>
    <w:rPr>
      <w:i/>
      <w:iCs/>
    </w:rPr>
  </w:style>
  <w:style w:type="paragraph" w:customStyle="1" w:styleId="Thesisabstracts">
    <w:name w:val="Thesis abstracts"/>
    <w:basedOn w:val="Normal"/>
    <w:link w:val="ThesisabstractsChar"/>
    <w:qFormat/>
    <w:rsid w:val="00475AF2"/>
    <w:pPr>
      <w:spacing w:after="200" w:line="360" w:lineRule="auto"/>
      <w:ind w:firstLine="454"/>
    </w:pPr>
    <w:rPr>
      <w:rFonts w:ascii="Times New Roman" w:hAnsi="Times New Roman" w:cs="Times New Roman"/>
      <w:color w:val="auto"/>
    </w:rPr>
  </w:style>
  <w:style w:type="character" w:customStyle="1" w:styleId="ThesisabstractsChar">
    <w:name w:val="Thesis abstracts Char"/>
    <w:basedOn w:val="DefaultParagraphFont"/>
    <w:link w:val="Thesisabstracts"/>
    <w:rsid w:val="00475AF2"/>
    <w:rPr>
      <w:rFonts w:ascii="Times New Roman" w:hAnsi="Times New Roman"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092119">
      <w:bodyDiv w:val="1"/>
      <w:marLeft w:val="0"/>
      <w:marRight w:val="0"/>
      <w:marTop w:val="0"/>
      <w:marBottom w:val="0"/>
      <w:divBdr>
        <w:top w:val="none" w:sz="0" w:space="0" w:color="auto"/>
        <w:left w:val="none" w:sz="0" w:space="0" w:color="auto"/>
        <w:bottom w:val="none" w:sz="0" w:space="0" w:color="auto"/>
        <w:right w:val="none" w:sz="0" w:space="0" w:color="auto"/>
      </w:divBdr>
      <w:divsChild>
        <w:div w:id="1817063188">
          <w:marLeft w:val="0"/>
          <w:marRight w:val="0"/>
          <w:marTop w:val="0"/>
          <w:marBottom w:val="0"/>
          <w:divBdr>
            <w:top w:val="none" w:sz="0" w:space="0" w:color="auto"/>
            <w:left w:val="none" w:sz="0" w:space="0" w:color="auto"/>
            <w:bottom w:val="none" w:sz="0" w:space="0" w:color="auto"/>
            <w:right w:val="none" w:sz="0" w:space="0" w:color="auto"/>
          </w:divBdr>
          <w:divsChild>
            <w:div w:id="1279411124">
              <w:marLeft w:val="0"/>
              <w:marRight w:val="0"/>
              <w:marTop w:val="0"/>
              <w:marBottom w:val="0"/>
              <w:divBdr>
                <w:top w:val="none" w:sz="0" w:space="0" w:color="auto"/>
                <w:left w:val="none" w:sz="0" w:space="0" w:color="auto"/>
                <w:bottom w:val="none" w:sz="0" w:space="0" w:color="auto"/>
                <w:right w:val="none" w:sz="0" w:space="0" w:color="auto"/>
              </w:divBdr>
            </w:div>
          </w:divsChild>
        </w:div>
        <w:div w:id="1040738640">
          <w:marLeft w:val="0"/>
          <w:marRight w:val="0"/>
          <w:marTop w:val="0"/>
          <w:marBottom w:val="0"/>
          <w:divBdr>
            <w:top w:val="none" w:sz="0" w:space="0" w:color="auto"/>
            <w:left w:val="none" w:sz="0" w:space="0" w:color="auto"/>
            <w:bottom w:val="none" w:sz="0" w:space="0" w:color="auto"/>
            <w:right w:val="none" w:sz="0" w:space="0" w:color="auto"/>
          </w:divBdr>
          <w:divsChild>
            <w:div w:id="925697910">
              <w:marLeft w:val="0"/>
              <w:marRight w:val="0"/>
              <w:marTop w:val="0"/>
              <w:marBottom w:val="0"/>
              <w:divBdr>
                <w:top w:val="none" w:sz="0" w:space="0" w:color="auto"/>
                <w:left w:val="none" w:sz="0" w:space="0" w:color="auto"/>
                <w:bottom w:val="none" w:sz="0" w:space="0" w:color="auto"/>
                <w:right w:val="none" w:sz="0" w:space="0" w:color="auto"/>
              </w:divBdr>
            </w:div>
          </w:divsChild>
        </w:div>
        <w:div w:id="1537768967">
          <w:marLeft w:val="0"/>
          <w:marRight w:val="0"/>
          <w:marTop w:val="0"/>
          <w:marBottom w:val="0"/>
          <w:divBdr>
            <w:top w:val="none" w:sz="0" w:space="0" w:color="auto"/>
            <w:left w:val="none" w:sz="0" w:space="0" w:color="auto"/>
            <w:bottom w:val="none" w:sz="0" w:space="0" w:color="auto"/>
            <w:right w:val="none" w:sz="0" w:space="0" w:color="auto"/>
          </w:divBdr>
          <w:divsChild>
            <w:div w:id="1352537495">
              <w:marLeft w:val="0"/>
              <w:marRight w:val="0"/>
              <w:marTop w:val="0"/>
              <w:marBottom w:val="0"/>
              <w:divBdr>
                <w:top w:val="none" w:sz="0" w:space="0" w:color="auto"/>
                <w:left w:val="none" w:sz="0" w:space="0" w:color="auto"/>
                <w:bottom w:val="none" w:sz="0" w:space="0" w:color="auto"/>
                <w:right w:val="none" w:sz="0" w:space="0" w:color="auto"/>
              </w:divBdr>
            </w:div>
          </w:divsChild>
        </w:div>
        <w:div w:id="1326203330">
          <w:marLeft w:val="0"/>
          <w:marRight w:val="0"/>
          <w:marTop w:val="0"/>
          <w:marBottom w:val="0"/>
          <w:divBdr>
            <w:top w:val="none" w:sz="0" w:space="0" w:color="auto"/>
            <w:left w:val="none" w:sz="0" w:space="0" w:color="auto"/>
            <w:bottom w:val="none" w:sz="0" w:space="0" w:color="auto"/>
            <w:right w:val="none" w:sz="0" w:space="0" w:color="auto"/>
          </w:divBdr>
          <w:divsChild>
            <w:div w:id="289164786">
              <w:marLeft w:val="0"/>
              <w:marRight w:val="0"/>
              <w:marTop w:val="0"/>
              <w:marBottom w:val="0"/>
              <w:divBdr>
                <w:top w:val="none" w:sz="0" w:space="0" w:color="auto"/>
                <w:left w:val="none" w:sz="0" w:space="0" w:color="auto"/>
                <w:bottom w:val="none" w:sz="0" w:space="0" w:color="auto"/>
                <w:right w:val="none" w:sz="0" w:space="0" w:color="auto"/>
              </w:divBdr>
            </w:div>
          </w:divsChild>
        </w:div>
        <w:div w:id="1438019653">
          <w:marLeft w:val="0"/>
          <w:marRight w:val="0"/>
          <w:marTop w:val="0"/>
          <w:marBottom w:val="0"/>
          <w:divBdr>
            <w:top w:val="none" w:sz="0" w:space="0" w:color="auto"/>
            <w:left w:val="none" w:sz="0" w:space="0" w:color="auto"/>
            <w:bottom w:val="none" w:sz="0" w:space="0" w:color="auto"/>
            <w:right w:val="none" w:sz="0" w:space="0" w:color="auto"/>
          </w:divBdr>
          <w:divsChild>
            <w:div w:id="1195574741">
              <w:marLeft w:val="0"/>
              <w:marRight w:val="0"/>
              <w:marTop w:val="0"/>
              <w:marBottom w:val="0"/>
              <w:divBdr>
                <w:top w:val="none" w:sz="0" w:space="0" w:color="auto"/>
                <w:left w:val="none" w:sz="0" w:space="0" w:color="auto"/>
                <w:bottom w:val="none" w:sz="0" w:space="0" w:color="auto"/>
                <w:right w:val="none" w:sz="0" w:space="0" w:color="auto"/>
              </w:divBdr>
            </w:div>
          </w:divsChild>
        </w:div>
        <w:div w:id="637801812">
          <w:marLeft w:val="0"/>
          <w:marRight w:val="0"/>
          <w:marTop w:val="0"/>
          <w:marBottom w:val="0"/>
          <w:divBdr>
            <w:top w:val="none" w:sz="0" w:space="0" w:color="auto"/>
            <w:left w:val="none" w:sz="0" w:space="0" w:color="auto"/>
            <w:bottom w:val="none" w:sz="0" w:space="0" w:color="auto"/>
            <w:right w:val="none" w:sz="0" w:space="0" w:color="auto"/>
          </w:divBdr>
        </w:div>
        <w:div w:id="888226670">
          <w:marLeft w:val="0"/>
          <w:marRight w:val="0"/>
          <w:marTop w:val="0"/>
          <w:marBottom w:val="0"/>
          <w:divBdr>
            <w:top w:val="none" w:sz="0" w:space="0" w:color="auto"/>
            <w:left w:val="none" w:sz="0" w:space="0" w:color="auto"/>
            <w:bottom w:val="none" w:sz="0" w:space="0" w:color="auto"/>
            <w:right w:val="none" w:sz="0" w:space="0" w:color="auto"/>
          </w:divBdr>
          <w:divsChild>
            <w:div w:id="1448038717">
              <w:marLeft w:val="0"/>
              <w:marRight w:val="0"/>
              <w:marTop w:val="0"/>
              <w:marBottom w:val="0"/>
              <w:divBdr>
                <w:top w:val="none" w:sz="0" w:space="0" w:color="auto"/>
                <w:left w:val="none" w:sz="0" w:space="0" w:color="auto"/>
                <w:bottom w:val="none" w:sz="0" w:space="0" w:color="auto"/>
                <w:right w:val="none" w:sz="0" w:space="0" w:color="auto"/>
              </w:divBdr>
            </w:div>
          </w:divsChild>
        </w:div>
        <w:div w:id="1707366437">
          <w:marLeft w:val="0"/>
          <w:marRight w:val="0"/>
          <w:marTop w:val="0"/>
          <w:marBottom w:val="0"/>
          <w:divBdr>
            <w:top w:val="none" w:sz="0" w:space="0" w:color="auto"/>
            <w:left w:val="none" w:sz="0" w:space="0" w:color="auto"/>
            <w:bottom w:val="none" w:sz="0" w:space="0" w:color="auto"/>
            <w:right w:val="none" w:sz="0" w:space="0" w:color="auto"/>
          </w:divBdr>
          <w:divsChild>
            <w:div w:id="1614900224">
              <w:marLeft w:val="0"/>
              <w:marRight w:val="0"/>
              <w:marTop w:val="0"/>
              <w:marBottom w:val="0"/>
              <w:divBdr>
                <w:top w:val="none" w:sz="0" w:space="0" w:color="auto"/>
                <w:left w:val="none" w:sz="0" w:space="0" w:color="auto"/>
                <w:bottom w:val="none" w:sz="0" w:space="0" w:color="auto"/>
                <w:right w:val="none" w:sz="0" w:space="0" w:color="auto"/>
              </w:divBdr>
            </w:div>
          </w:divsChild>
        </w:div>
        <w:div w:id="1068189413">
          <w:marLeft w:val="0"/>
          <w:marRight w:val="0"/>
          <w:marTop w:val="0"/>
          <w:marBottom w:val="0"/>
          <w:divBdr>
            <w:top w:val="none" w:sz="0" w:space="0" w:color="auto"/>
            <w:left w:val="none" w:sz="0" w:space="0" w:color="auto"/>
            <w:bottom w:val="none" w:sz="0" w:space="0" w:color="auto"/>
            <w:right w:val="none" w:sz="0" w:space="0" w:color="auto"/>
          </w:divBdr>
          <w:divsChild>
            <w:div w:id="925848944">
              <w:marLeft w:val="0"/>
              <w:marRight w:val="0"/>
              <w:marTop w:val="0"/>
              <w:marBottom w:val="0"/>
              <w:divBdr>
                <w:top w:val="none" w:sz="0" w:space="0" w:color="auto"/>
                <w:left w:val="none" w:sz="0" w:space="0" w:color="auto"/>
                <w:bottom w:val="none" w:sz="0" w:space="0" w:color="auto"/>
                <w:right w:val="none" w:sz="0" w:space="0" w:color="auto"/>
              </w:divBdr>
            </w:div>
          </w:divsChild>
        </w:div>
        <w:div w:id="1249315452">
          <w:marLeft w:val="0"/>
          <w:marRight w:val="0"/>
          <w:marTop w:val="0"/>
          <w:marBottom w:val="0"/>
          <w:divBdr>
            <w:top w:val="none" w:sz="0" w:space="0" w:color="auto"/>
            <w:left w:val="none" w:sz="0" w:space="0" w:color="auto"/>
            <w:bottom w:val="none" w:sz="0" w:space="0" w:color="auto"/>
            <w:right w:val="none" w:sz="0" w:space="0" w:color="auto"/>
          </w:divBdr>
          <w:divsChild>
            <w:div w:id="1834182515">
              <w:marLeft w:val="0"/>
              <w:marRight w:val="0"/>
              <w:marTop w:val="0"/>
              <w:marBottom w:val="0"/>
              <w:divBdr>
                <w:top w:val="none" w:sz="0" w:space="0" w:color="auto"/>
                <w:left w:val="none" w:sz="0" w:space="0" w:color="auto"/>
                <w:bottom w:val="none" w:sz="0" w:space="0" w:color="auto"/>
                <w:right w:val="none" w:sz="0" w:space="0" w:color="auto"/>
              </w:divBdr>
            </w:div>
          </w:divsChild>
        </w:div>
        <w:div w:id="427819672">
          <w:marLeft w:val="0"/>
          <w:marRight w:val="0"/>
          <w:marTop w:val="0"/>
          <w:marBottom w:val="0"/>
          <w:divBdr>
            <w:top w:val="none" w:sz="0" w:space="0" w:color="auto"/>
            <w:left w:val="none" w:sz="0" w:space="0" w:color="auto"/>
            <w:bottom w:val="none" w:sz="0" w:space="0" w:color="auto"/>
            <w:right w:val="none" w:sz="0" w:space="0" w:color="auto"/>
          </w:divBdr>
          <w:divsChild>
            <w:div w:id="1157648574">
              <w:marLeft w:val="0"/>
              <w:marRight w:val="0"/>
              <w:marTop w:val="0"/>
              <w:marBottom w:val="0"/>
              <w:divBdr>
                <w:top w:val="none" w:sz="0" w:space="0" w:color="auto"/>
                <w:left w:val="none" w:sz="0" w:space="0" w:color="auto"/>
                <w:bottom w:val="none" w:sz="0" w:space="0" w:color="auto"/>
                <w:right w:val="none" w:sz="0" w:space="0" w:color="auto"/>
              </w:divBdr>
            </w:div>
          </w:divsChild>
        </w:div>
        <w:div w:id="1440492842">
          <w:marLeft w:val="0"/>
          <w:marRight w:val="0"/>
          <w:marTop w:val="0"/>
          <w:marBottom w:val="0"/>
          <w:divBdr>
            <w:top w:val="none" w:sz="0" w:space="0" w:color="auto"/>
            <w:left w:val="none" w:sz="0" w:space="0" w:color="auto"/>
            <w:bottom w:val="none" w:sz="0" w:space="0" w:color="auto"/>
            <w:right w:val="none" w:sz="0" w:space="0" w:color="auto"/>
          </w:divBdr>
          <w:divsChild>
            <w:div w:id="159350321">
              <w:marLeft w:val="0"/>
              <w:marRight w:val="0"/>
              <w:marTop w:val="0"/>
              <w:marBottom w:val="0"/>
              <w:divBdr>
                <w:top w:val="none" w:sz="0" w:space="0" w:color="auto"/>
                <w:left w:val="none" w:sz="0" w:space="0" w:color="auto"/>
                <w:bottom w:val="none" w:sz="0" w:space="0" w:color="auto"/>
                <w:right w:val="none" w:sz="0" w:space="0" w:color="auto"/>
              </w:divBdr>
            </w:div>
          </w:divsChild>
        </w:div>
        <w:div w:id="942492111">
          <w:marLeft w:val="0"/>
          <w:marRight w:val="0"/>
          <w:marTop w:val="0"/>
          <w:marBottom w:val="0"/>
          <w:divBdr>
            <w:top w:val="none" w:sz="0" w:space="0" w:color="auto"/>
            <w:left w:val="none" w:sz="0" w:space="0" w:color="auto"/>
            <w:bottom w:val="none" w:sz="0" w:space="0" w:color="auto"/>
            <w:right w:val="none" w:sz="0" w:space="0" w:color="auto"/>
          </w:divBdr>
        </w:div>
        <w:div w:id="777143867">
          <w:marLeft w:val="0"/>
          <w:marRight w:val="0"/>
          <w:marTop w:val="0"/>
          <w:marBottom w:val="0"/>
          <w:divBdr>
            <w:top w:val="none" w:sz="0" w:space="0" w:color="auto"/>
            <w:left w:val="none" w:sz="0" w:space="0" w:color="auto"/>
            <w:bottom w:val="none" w:sz="0" w:space="0" w:color="auto"/>
            <w:right w:val="none" w:sz="0" w:space="0" w:color="auto"/>
          </w:divBdr>
          <w:divsChild>
            <w:div w:id="500780382">
              <w:marLeft w:val="0"/>
              <w:marRight w:val="0"/>
              <w:marTop w:val="0"/>
              <w:marBottom w:val="0"/>
              <w:divBdr>
                <w:top w:val="none" w:sz="0" w:space="0" w:color="auto"/>
                <w:left w:val="none" w:sz="0" w:space="0" w:color="auto"/>
                <w:bottom w:val="none" w:sz="0" w:space="0" w:color="auto"/>
                <w:right w:val="none" w:sz="0" w:space="0" w:color="auto"/>
              </w:divBdr>
            </w:div>
          </w:divsChild>
        </w:div>
        <w:div w:id="939795920">
          <w:marLeft w:val="0"/>
          <w:marRight w:val="0"/>
          <w:marTop w:val="0"/>
          <w:marBottom w:val="0"/>
          <w:divBdr>
            <w:top w:val="none" w:sz="0" w:space="0" w:color="auto"/>
            <w:left w:val="none" w:sz="0" w:space="0" w:color="auto"/>
            <w:bottom w:val="none" w:sz="0" w:space="0" w:color="auto"/>
            <w:right w:val="none" w:sz="0" w:space="0" w:color="auto"/>
          </w:divBdr>
          <w:divsChild>
            <w:div w:id="1529021809">
              <w:marLeft w:val="0"/>
              <w:marRight w:val="0"/>
              <w:marTop w:val="0"/>
              <w:marBottom w:val="0"/>
              <w:divBdr>
                <w:top w:val="none" w:sz="0" w:space="0" w:color="auto"/>
                <w:left w:val="none" w:sz="0" w:space="0" w:color="auto"/>
                <w:bottom w:val="none" w:sz="0" w:space="0" w:color="auto"/>
                <w:right w:val="none" w:sz="0" w:space="0" w:color="auto"/>
              </w:divBdr>
            </w:div>
          </w:divsChild>
        </w:div>
        <w:div w:id="1789546938">
          <w:marLeft w:val="0"/>
          <w:marRight w:val="0"/>
          <w:marTop w:val="0"/>
          <w:marBottom w:val="0"/>
          <w:divBdr>
            <w:top w:val="none" w:sz="0" w:space="0" w:color="auto"/>
            <w:left w:val="none" w:sz="0" w:space="0" w:color="auto"/>
            <w:bottom w:val="none" w:sz="0" w:space="0" w:color="auto"/>
            <w:right w:val="none" w:sz="0" w:space="0" w:color="auto"/>
          </w:divBdr>
          <w:divsChild>
            <w:div w:id="926035317">
              <w:marLeft w:val="0"/>
              <w:marRight w:val="0"/>
              <w:marTop w:val="0"/>
              <w:marBottom w:val="0"/>
              <w:divBdr>
                <w:top w:val="none" w:sz="0" w:space="0" w:color="auto"/>
                <w:left w:val="none" w:sz="0" w:space="0" w:color="auto"/>
                <w:bottom w:val="none" w:sz="0" w:space="0" w:color="auto"/>
                <w:right w:val="none" w:sz="0" w:space="0" w:color="auto"/>
              </w:divBdr>
            </w:div>
          </w:divsChild>
        </w:div>
        <w:div w:id="2043363912">
          <w:marLeft w:val="0"/>
          <w:marRight w:val="0"/>
          <w:marTop w:val="0"/>
          <w:marBottom w:val="0"/>
          <w:divBdr>
            <w:top w:val="none" w:sz="0" w:space="0" w:color="auto"/>
            <w:left w:val="none" w:sz="0" w:space="0" w:color="auto"/>
            <w:bottom w:val="none" w:sz="0" w:space="0" w:color="auto"/>
            <w:right w:val="none" w:sz="0" w:space="0" w:color="auto"/>
          </w:divBdr>
          <w:divsChild>
            <w:div w:id="1832138132">
              <w:marLeft w:val="0"/>
              <w:marRight w:val="0"/>
              <w:marTop w:val="0"/>
              <w:marBottom w:val="0"/>
              <w:divBdr>
                <w:top w:val="none" w:sz="0" w:space="0" w:color="auto"/>
                <w:left w:val="none" w:sz="0" w:space="0" w:color="auto"/>
                <w:bottom w:val="none" w:sz="0" w:space="0" w:color="auto"/>
                <w:right w:val="none" w:sz="0" w:space="0" w:color="auto"/>
              </w:divBdr>
            </w:div>
          </w:divsChild>
        </w:div>
        <w:div w:id="602804801">
          <w:marLeft w:val="0"/>
          <w:marRight w:val="0"/>
          <w:marTop w:val="0"/>
          <w:marBottom w:val="0"/>
          <w:divBdr>
            <w:top w:val="none" w:sz="0" w:space="0" w:color="auto"/>
            <w:left w:val="none" w:sz="0" w:space="0" w:color="auto"/>
            <w:bottom w:val="none" w:sz="0" w:space="0" w:color="auto"/>
            <w:right w:val="none" w:sz="0" w:space="0" w:color="auto"/>
          </w:divBdr>
          <w:divsChild>
            <w:div w:id="1580864898">
              <w:marLeft w:val="0"/>
              <w:marRight w:val="0"/>
              <w:marTop w:val="0"/>
              <w:marBottom w:val="0"/>
              <w:divBdr>
                <w:top w:val="none" w:sz="0" w:space="0" w:color="auto"/>
                <w:left w:val="none" w:sz="0" w:space="0" w:color="auto"/>
                <w:bottom w:val="none" w:sz="0" w:space="0" w:color="auto"/>
                <w:right w:val="none" w:sz="0" w:space="0" w:color="auto"/>
              </w:divBdr>
            </w:div>
          </w:divsChild>
        </w:div>
        <w:div w:id="1687440980">
          <w:marLeft w:val="0"/>
          <w:marRight w:val="0"/>
          <w:marTop w:val="0"/>
          <w:marBottom w:val="0"/>
          <w:divBdr>
            <w:top w:val="none" w:sz="0" w:space="0" w:color="auto"/>
            <w:left w:val="none" w:sz="0" w:space="0" w:color="auto"/>
            <w:bottom w:val="none" w:sz="0" w:space="0" w:color="auto"/>
            <w:right w:val="none" w:sz="0" w:space="0" w:color="auto"/>
          </w:divBdr>
          <w:divsChild>
            <w:div w:id="1326742646">
              <w:marLeft w:val="0"/>
              <w:marRight w:val="0"/>
              <w:marTop w:val="0"/>
              <w:marBottom w:val="0"/>
              <w:divBdr>
                <w:top w:val="none" w:sz="0" w:space="0" w:color="auto"/>
                <w:left w:val="none" w:sz="0" w:space="0" w:color="auto"/>
                <w:bottom w:val="none" w:sz="0" w:space="0" w:color="auto"/>
                <w:right w:val="none" w:sz="0" w:space="0" w:color="auto"/>
              </w:divBdr>
            </w:div>
          </w:divsChild>
        </w:div>
        <w:div w:id="271859432">
          <w:marLeft w:val="0"/>
          <w:marRight w:val="0"/>
          <w:marTop w:val="0"/>
          <w:marBottom w:val="0"/>
          <w:divBdr>
            <w:top w:val="none" w:sz="0" w:space="0" w:color="auto"/>
            <w:left w:val="none" w:sz="0" w:space="0" w:color="auto"/>
            <w:bottom w:val="none" w:sz="0" w:space="0" w:color="auto"/>
            <w:right w:val="none" w:sz="0" w:space="0" w:color="auto"/>
          </w:divBdr>
        </w:div>
        <w:div w:id="647632395">
          <w:marLeft w:val="0"/>
          <w:marRight w:val="0"/>
          <w:marTop w:val="0"/>
          <w:marBottom w:val="0"/>
          <w:divBdr>
            <w:top w:val="none" w:sz="0" w:space="0" w:color="auto"/>
            <w:left w:val="none" w:sz="0" w:space="0" w:color="auto"/>
            <w:bottom w:val="none" w:sz="0" w:space="0" w:color="auto"/>
            <w:right w:val="none" w:sz="0" w:space="0" w:color="auto"/>
          </w:divBdr>
          <w:divsChild>
            <w:div w:id="1480532565">
              <w:marLeft w:val="0"/>
              <w:marRight w:val="0"/>
              <w:marTop w:val="0"/>
              <w:marBottom w:val="0"/>
              <w:divBdr>
                <w:top w:val="none" w:sz="0" w:space="0" w:color="auto"/>
                <w:left w:val="none" w:sz="0" w:space="0" w:color="auto"/>
                <w:bottom w:val="none" w:sz="0" w:space="0" w:color="auto"/>
                <w:right w:val="none" w:sz="0" w:space="0" w:color="auto"/>
              </w:divBdr>
            </w:div>
          </w:divsChild>
        </w:div>
        <w:div w:id="1259677164">
          <w:marLeft w:val="0"/>
          <w:marRight w:val="0"/>
          <w:marTop w:val="0"/>
          <w:marBottom w:val="0"/>
          <w:divBdr>
            <w:top w:val="none" w:sz="0" w:space="0" w:color="auto"/>
            <w:left w:val="none" w:sz="0" w:space="0" w:color="auto"/>
            <w:bottom w:val="none" w:sz="0" w:space="0" w:color="auto"/>
            <w:right w:val="none" w:sz="0" w:space="0" w:color="auto"/>
          </w:divBdr>
          <w:divsChild>
            <w:div w:id="1056047896">
              <w:marLeft w:val="0"/>
              <w:marRight w:val="0"/>
              <w:marTop w:val="0"/>
              <w:marBottom w:val="0"/>
              <w:divBdr>
                <w:top w:val="none" w:sz="0" w:space="0" w:color="auto"/>
                <w:left w:val="none" w:sz="0" w:space="0" w:color="auto"/>
                <w:bottom w:val="none" w:sz="0" w:space="0" w:color="auto"/>
                <w:right w:val="none" w:sz="0" w:space="0" w:color="auto"/>
              </w:divBdr>
            </w:div>
          </w:divsChild>
        </w:div>
        <w:div w:id="964195398">
          <w:marLeft w:val="0"/>
          <w:marRight w:val="0"/>
          <w:marTop w:val="0"/>
          <w:marBottom w:val="0"/>
          <w:divBdr>
            <w:top w:val="none" w:sz="0" w:space="0" w:color="auto"/>
            <w:left w:val="none" w:sz="0" w:space="0" w:color="auto"/>
            <w:bottom w:val="none" w:sz="0" w:space="0" w:color="auto"/>
            <w:right w:val="none" w:sz="0" w:space="0" w:color="auto"/>
          </w:divBdr>
          <w:divsChild>
            <w:div w:id="1412890795">
              <w:marLeft w:val="0"/>
              <w:marRight w:val="0"/>
              <w:marTop w:val="0"/>
              <w:marBottom w:val="0"/>
              <w:divBdr>
                <w:top w:val="none" w:sz="0" w:space="0" w:color="auto"/>
                <w:left w:val="none" w:sz="0" w:space="0" w:color="auto"/>
                <w:bottom w:val="none" w:sz="0" w:space="0" w:color="auto"/>
                <w:right w:val="none" w:sz="0" w:space="0" w:color="auto"/>
              </w:divBdr>
            </w:div>
          </w:divsChild>
        </w:div>
        <w:div w:id="1488015669">
          <w:marLeft w:val="0"/>
          <w:marRight w:val="0"/>
          <w:marTop w:val="0"/>
          <w:marBottom w:val="0"/>
          <w:divBdr>
            <w:top w:val="none" w:sz="0" w:space="0" w:color="auto"/>
            <w:left w:val="none" w:sz="0" w:space="0" w:color="auto"/>
            <w:bottom w:val="none" w:sz="0" w:space="0" w:color="auto"/>
            <w:right w:val="none" w:sz="0" w:space="0" w:color="auto"/>
          </w:divBdr>
          <w:divsChild>
            <w:div w:id="1059013479">
              <w:marLeft w:val="0"/>
              <w:marRight w:val="0"/>
              <w:marTop w:val="0"/>
              <w:marBottom w:val="0"/>
              <w:divBdr>
                <w:top w:val="none" w:sz="0" w:space="0" w:color="auto"/>
                <w:left w:val="none" w:sz="0" w:space="0" w:color="auto"/>
                <w:bottom w:val="none" w:sz="0" w:space="0" w:color="auto"/>
                <w:right w:val="none" w:sz="0" w:space="0" w:color="auto"/>
              </w:divBdr>
            </w:div>
          </w:divsChild>
        </w:div>
        <w:div w:id="814764156">
          <w:marLeft w:val="0"/>
          <w:marRight w:val="0"/>
          <w:marTop w:val="0"/>
          <w:marBottom w:val="0"/>
          <w:divBdr>
            <w:top w:val="none" w:sz="0" w:space="0" w:color="auto"/>
            <w:left w:val="none" w:sz="0" w:space="0" w:color="auto"/>
            <w:bottom w:val="none" w:sz="0" w:space="0" w:color="auto"/>
            <w:right w:val="none" w:sz="0" w:space="0" w:color="auto"/>
          </w:divBdr>
          <w:divsChild>
            <w:div w:id="232786205">
              <w:marLeft w:val="0"/>
              <w:marRight w:val="0"/>
              <w:marTop w:val="0"/>
              <w:marBottom w:val="0"/>
              <w:divBdr>
                <w:top w:val="none" w:sz="0" w:space="0" w:color="auto"/>
                <w:left w:val="none" w:sz="0" w:space="0" w:color="auto"/>
                <w:bottom w:val="none" w:sz="0" w:space="0" w:color="auto"/>
                <w:right w:val="none" w:sz="0" w:space="0" w:color="auto"/>
              </w:divBdr>
            </w:div>
          </w:divsChild>
        </w:div>
        <w:div w:id="2005933071">
          <w:marLeft w:val="0"/>
          <w:marRight w:val="0"/>
          <w:marTop w:val="0"/>
          <w:marBottom w:val="0"/>
          <w:divBdr>
            <w:top w:val="none" w:sz="0" w:space="0" w:color="auto"/>
            <w:left w:val="none" w:sz="0" w:space="0" w:color="auto"/>
            <w:bottom w:val="none" w:sz="0" w:space="0" w:color="auto"/>
            <w:right w:val="none" w:sz="0" w:space="0" w:color="auto"/>
          </w:divBdr>
          <w:divsChild>
            <w:div w:id="1218391393">
              <w:marLeft w:val="0"/>
              <w:marRight w:val="0"/>
              <w:marTop w:val="0"/>
              <w:marBottom w:val="0"/>
              <w:divBdr>
                <w:top w:val="none" w:sz="0" w:space="0" w:color="auto"/>
                <w:left w:val="none" w:sz="0" w:space="0" w:color="auto"/>
                <w:bottom w:val="none" w:sz="0" w:space="0" w:color="auto"/>
                <w:right w:val="none" w:sz="0" w:space="0" w:color="auto"/>
              </w:divBdr>
            </w:div>
          </w:divsChild>
        </w:div>
        <w:div w:id="2134975735">
          <w:marLeft w:val="0"/>
          <w:marRight w:val="0"/>
          <w:marTop w:val="0"/>
          <w:marBottom w:val="0"/>
          <w:divBdr>
            <w:top w:val="none" w:sz="0" w:space="0" w:color="auto"/>
            <w:left w:val="none" w:sz="0" w:space="0" w:color="auto"/>
            <w:bottom w:val="none" w:sz="0" w:space="0" w:color="auto"/>
            <w:right w:val="none" w:sz="0" w:space="0" w:color="auto"/>
          </w:divBdr>
        </w:div>
      </w:divsChild>
    </w:div>
    <w:div w:id="126750407">
      <w:bodyDiv w:val="1"/>
      <w:marLeft w:val="0"/>
      <w:marRight w:val="0"/>
      <w:marTop w:val="0"/>
      <w:marBottom w:val="0"/>
      <w:divBdr>
        <w:top w:val="none" w:sz="0" w:space="0" w:color="auto"/>
        <w:left w:val="none" w:sz="0" w:space="0" w:color="auto"/>
        <w:bottom w:val="none" w:sz="0" w:space="0" w:color="auto"/>
        <w:right w:val="none" w:sz="0" w:space="0" w:color="auto"/>
      </w:divBdr>
      <w:divsChild>
        <w:div w:id="1437746605">
          <w:marLeft w:val="0"/>
          <w:marRight w:val="0"/>
          <w:marTop w:val="0"/>
          <w:marBottom w:val="0"/>
          <w:divBdr>
            <w:top w:val="none" w:sz="0" w:space="0" w:color="auto"/>
            <w:left w:val="none" w:sz="0" w:space="0" w:color="auto"/>
            <w:bottom w:val="none" w:sz="0" w:space="0" w:color="auto"/>
            <w:right w:val="none" w:sz="0" w:space="0" w:color="auto"/>
          </w:divBdr>
        </w:div>
      </w:divsChild>
    </w:div>
    <w:div w:id="650404019">
      <w:bodyDiv w:val="1"/>
      <w:marLeft w:val="0"/>
      <w:marRight w:val="0"/>
      <w:marTop w:val="0"/>
      <w:marBottom w:val="0"/>
      <w:divBdr>
        <w:top w:val="none" w:sz="0" w:space="0" w:color="auto"/>
        <w:left w:val="none" w:sz="0" w:space="0" w:color="auto"/>
        <w:bottom w:val="none" w:sz="0" w:space="0" w:color="auto"/>
        <w:right w:val="none" w:sz="0" w:space="0" w:color="auto"/>
      </w:divBdr>
    </w:div>
    <w:div w:id="1522940100">
      <w:bodyDiv w:val="1"/>
      <w:marLeft w:val="0"/>
      <w:marRight w:val="0"/>
      <w:marTop w:val="0"/>
      <w:marBottom w:val="0"/>
      <w:divBdr>
        <w:top w:val="none" w:sz="0" w:space="0" w:color="auto"/>
        <w:left w:val="none" w:sz="0" w:space="0" w:color="auto"/>
        <w:bottom w:val="none" w:sz="0" w:space="0" w:color="auto"/>
        <w:right w:val="none" w:sz="0" w:space="0" w:color="auto"/>
      </w:divBdr>
      <w:divsChild>
        <w:div w:id="191189587">
          <w:marLeft w:val="0"/>
          <w:marRight w:val="504"/>
          <w:marTop w:val="0"/>
          <w:marBottom w:val="0"/>
          <w:divBdr>
            <w:top w:val="none" w:sz="0" w:space="0" w:color="auto"/>
            <w:left w:val="none" w:sz="0" w:space="0" w:color="auto"/>
            <w:bottom w:val="none" w:sz="0" w:space="0" w:color="auto"/>
            <w:right w:val="none" w:sz="0" w:space="0" w:color="auto"/>
          </w:divBdr>
          <w:divsChild>
            <w:div w:id="2021351027">
              <w:marLeft w:val="0"/>
              <w:marRight w:val="0"/>
              <w:marTop w:val="0"/>
              <w:marBottom w:val="0"/>
              <w:divBdr>
                <w:top w:val="none" w:sz="0" w:space="0" w:color="auto"/>
                <w:left w:val="none" w:sz="0" w:space="0" w:color="auto"/>
                <w:bottom w:val="none" w:sz="0" w:space="0" w:color="auto"/>
                <w:right w:val="none" w:sz="0" w:space="0" w:color="auto"/>
              </w:divBdr>
              <w:divsChild>
                <w:div w:id="1329364120">
                  <w:marLeft w:val="0"/>
                  <w:marRight w:val="0"/>
                  <w:marTop w:val="0"/>
                  <w:marBottom w:val="0"/>
                  <w:divBdr>
                    <w:top w:val="none" w:sz="0" w:space="0" w:color="auto"/>
                    <w:left w:val="none" w:sz="0" w:space="0" w:color="auto"/>
                    <w:bottom w:val="none" w:sz="0" w:space="0" w:color="auto"/>
                    <w:right w:val="none" w:sz="0" w:space="0" w:color="auto"/>
                  </w:divBdr>
                  <w:divsChild>
                    <w:div w:id="1383745369">
                      <w:marLeft w:val="0"/>
                      <w:marRight w:val="0"/>
                      <w:marTop w:val="0"/>
                      <w:marBottom w:val="0"/>
                      <w:divBdr>
                        <w:top w:val="none" w:sz="0" w:space="0" w:color="auto"/>
                        <w:left w:val="none" w:sz="0" w:space="0" w:color="auto"/>
                        <w:bottom w:val="none" w:sz="0" w:space="0" w:color="auto"/>
                        <w:right w:val="none" w:sz="0" w:space="0" w:color="auto"/>
                      </w:divBdr>
                      <w:divsChild>
                        <w:div w:id="9229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sf.io/mn5ek/"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mailto:sam.parsons@psy.ox.ac.uk" TargetMode="Externa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324AEB-AE07-4743-B393-1DEF03DDB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2387</TotalTime>
  <Pages>1</Pages>
  <Words>21689</Words>
  <Characters>123633</Characters>
  <Application>Microsoft Office Word</Application>
  <DocSecurity>0</DocSecurity>
  <Lines>1030</Lines>
  <Paragraphs>290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Parsons</dc:creator>
  <cp:keywords/>
  <dc:description/>
  <cp:lastModifiedBy>Sam Parsons</cp:lastModifiedBy>
  <cp:revision>137</cp:revision>
  <dcterms:created xsi:type="dcterms:W3CDTF">2019-09-20T14:37:00Z</dcterms:created>
  <dcterms:modified xsi:type="dcterms:W3CDTF">2019-10-11T18:59:00Z</dcterms:modified>
</cp:coreProperties>
</file>